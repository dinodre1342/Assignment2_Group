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lang w:val="en-SG" w:eastAsia="en-SG"/>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051F85FC" w14:textId="3AE21753" w:rsidR="00057280"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r w:rsidR="00057280">
        <w:rPr>
          <w:rFonts w:cs="Arial"/>
          <w:szCs w:val="22"/>
        </w:rPr>
        <w:t>Fish-T</w:t>
      </w:r>
      <w:r w:rsidR="007C4AB0">
        <w:rPr>
          <w:rFonts w:cs="Arial"/>
          <w:szCs w:val="22"/>
        </w:rPr>
        <w:t>astic (Aquarium supplies</w:t>
      </w:r>
      <w:r w:rsidR="00FB5F41">
        <w:rPr>
          <w:rFonts w:cs="Arial"/>
          <w:szCs w:val="22"/>
        </w:rPr>
        <w:t>).</w:t>
      </w:r>
      <w:r w:rsidR="007C4AB0">
        <w:rPr>
          <w:rFonts w:cs="Arial"/>
          <w:szCs w:val="22"/>
        </w:rPr>
        <w:t xml:space="preserve"> Fish-</w:t>
      </w:r>
      <w:r w:rsidR="00057280">
        <w:rPr>
          <w:rFonts w:cs="Arial"/>
          <w:szCs w:val="22"/>
        </w:rPr>
        <w:t>T</w:t>
      </w:r>
      <w:r w:rsidR="007C4AB0">
        <w:rPr>
          <w:rFonts w:cs="Arial"/>
          <w:szCs w:val="22"/>
        </w:rPr>
        <w:t>astic</w:t>
      </w:r>
      <w:r w:rsidR="00A965E0">
        <w:rPr>
          <w:rFonts w:cs="Arial"/>
          <w:szCs w:val="22"/>
        </w:rPr>
        <w:t xml:space="preserve"> </w:t>
      </w:r>
      <w:r w:rsidR="00057280">
        <w:rPr>
          <w:rFonts w:cs="Arial"/>
          <w:szCs w:val="22"/>
        </w:rPr>
        <w:t xml:space="preserve">sells fish supplies. They are </w:t>
      </w:r>
      <w:r w:rsidR="00A965E0">
        <w:rPr>
          <w:rFonts w:cs="Arial"/>
          <w:szCs w:val="22"/>
        </w:rPr>
        <w:t>a</w:t>
      </w:r>
      <w:r w:rsidR="000A3F32">
        <w:rPr>
          <w:rFonts w:cs="Arial"/>
          <w:szCs w:val="22"/>
        </w:rPr>
        <w:t>lso expanding their business</w:t>
      </w:r>
      <w:r w:rsidR="008B2CC9">
        <w:rPr>
          <w:rFonts w:cs="Arial"/>
          <w:szCs w:val="22"/>
        </w:rPr>
        <w:t xml:space="preserve"> </w:t>
      </w:r>
      <w:r w:rsidR="00057280">
        <w:rPr>
          <w:rFonts w:cs="Arial"/>
          <w:szCs w:val="22"/>
        </w:rPr>
        <w:t>on</w:t>
      </w:r>
      <w:r w:rsidR="008B2CC9">
        <w:rPr>
          <w:rFonts w:cs="Arial"/>
          <w:szCs w:val="22"/>
        </w:rPr>
        <w:t xml:space="preserve"> </w:t>
      </w:r>
      <w:r w:rsidR="00057280">
        <w:rPr>
          <w:rFonts w:cs="Arial"/>
          <w:szCs w:val="22"/>
        </w:rPr>
        <w:t xml:space="preserve">a pet shop which specialises on puppies and a veterinary. Another spin off is on </w:t>
      </w:r>
      <w:r w:rsidR="008B2CC9">
        <w:rPr>
          <w:rFonts w:cs="Arial"/>
          <w:szCs w:val="22"/>
        </w:rPr>
        <w:t xml:space="preserve">organising </w:t>
      </w:r>
      <w:r w:rsidR="007C4AB0">
        <w:rPr>
          <w:rFonts w:cs="Arial"/>
          <w:szCs w:val="22"/>
        </w:rPr>
        <w:t>classes</w:t>
      </w:r>
      <w:r w:rsidR="000A3F32">
        <w:rPr>
          <w:rFonts w:cs="Arial"/>
          <w:szCs w:val="22"/>
        </w:rPr>
        <w:t xml:space="preserve"> </w:t>
      </w:r>
      <w:r w:rsidR="007C4AB0">
        <w:rPr>
          <w:rFonts w:cs="Arial"/>
          <w:szCs w:val="22"/>
        </w:rPr>
        <w:t xml:space="preserve">for setting up </w:t>
      </w:r>
      <w:r w:rsidR="00057280">
        <w:rPr>
          <w:rFonts w:cs="Arial"/>
          <w:szCs w:val="22"/>
        </w:rPr>
        <w:t xml:space="preserve">landscapes and koi ponds for residential and corporate customers. </w:t>
      </w:r>
      <w:r w:rsidR="00A965E0">
        <w:rPr>
          <w:rFonts w:cs="Arial"/>
          <w:szCs w:val="22"/>
        </w:rPr>
        <w:t>They need your expertise</w:t>
      </w:r>
      <w:r w:rsidR="00057280">
        <w:rPr>
          <w:rFonts w:cs="Arial"/>
          <w:szCs w:val="22"/>
        </w:rPr>
        <w:t xml:space="preserve"> in developing these web pages for </w:t>
      </w:r>
      <w:r w:rsidR="00A965E0">
        <w:rPr>
          <w:rFonts w:cs="Arial"/>
          <w:szCs w:val="22"/>
        </w:rPr>
        <w:t xml:space="preserve">their </w:t>
      </w:r>
      <w:r w:rsidR="00057280">
        <w:rPr>
          <w:rFonts w:cs="Arial"/>
          <w:szCs w:val="22"/>
        </w:rPr>
        <w:t xml:space="preserve">existing and </w:t>
      </w:r>
      <w:r w:rsidR="00A965E0">
        <w:rPr>
          <w:rFonts w:cs="Arial"/>
          <w:szCs w:val="22"/>
        </w:rPr>
        <w:t xml:space="preserve">new </w:t>
      </w:r>
      <w:r w:rsidR="00057280">
        <w:rPr>
          <w:rFonts w:cs="Arial"/>
          <w:szCs w:val="22"/>
        </w:rPr>
        <w:t>business</w:t>
      </w:r>
      <w:r w:rsidR="00A965E0">
        <w:rPr>
          <w:rFonts w:cs="Arial"/>
          <w:szCs w:val="22"/>
        </w:rPr>
        <w:t xml:space="preserve">. </w:t>
      </w:r>
    </w:p>
    <w:p w14:paraId="2249C692" w14:textId="2563DAE8" w:rsidR="006671B2" w:rsidRPr="00F7635E" w:rsidRDefault="008D3E5B" w:rsidP="00490CE2">
      <w:pPr>
        <w:pStyle w:val="Number"/>
        <w:numPr>
          <w:ilvl w:val="0"/>
          <w:numId w:val="0"/>
        </w:numPr>
        <w:ind w:left="34"/>
        <w:rPr>
          <w:rFonts w:cs="Arial"/>
          <w:szCs w:val="22"/>
        </w:rPr>
      </w:pPr>
      <w:r w:rsidRPr="00F7635E">
        <w:rPr>
          <w:rFonts w:cs="Arial"/>
          <w:szCs w:val="22"/>
        </w:rPr>
        <w:br/>
      </w:r>
      <w:r w:rsidR="00490CE2" w:rsidRPr="00F7635E">
        <w:rPr>
          <w:rFonts w:cs="Arial"/>
          <w:szCs w:val="22"/>
        </w:rPr>
        <w:t>You will be provided with some content and a reasonable idea of mission and target audience.</w:t>
      </w:r>
    </w:p>
    <w:p w14:paraId="36371334" w14:textId="5FFAF26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057280">
        <w:rPr>
          <w:rFonts w:cs="Arial"/>
          <w:szCs w:val="22"/>
        </w:rPr>
        <w:t>fish-tastic</w:t>
      </w:r>
      <w:r w:rsidRPr="00F7635E">
        <w:rPr>
          <w:rFonts w:cs="Arial"/>
          <w:szCs w:val="22"/>
        </w:rPr>
        <w:t xml:space="preserve"> site </w:t>
      </w:r>
      <w:r w:rsidR="00853B34" w:rsidRPr="008D64C6">
        <w:rPr>
          <w:rFonts w:cs="Arial"/>
          <w:szCs w:val="22"/>
          <w:highlight w:val="yellow"/>
        </w:rPr>
        <w:t>(</w:t>
      </w:r>
      <w:r w:rsidR="00853B34" w:rsidRPr="008D64C6">
        <w:rPr>
          <w:rStyle w:val="Hyperlink"/>
          <w:rFonts w:cs="Arial"/>
          <w:szCs w:val="22"/>
          <w:highlight w:val="yellow"/>
        </w:rPr>
        <w:t>http://jc215530.studentweb.jcu.edu.sg/</w:t>
      </w:r>
      <w:r w:rsidR="00057280" w:rsidRPr="008D64C6">
        <w:rPr>
          <w:rStyle w:val="Hyperlink"/>
          <w:rFonts w:cs="Arial"/>
          <w:szCs w:val="22"/>
          <w:highlight w:val="yellow"/>
        </w:rPr>
        <w:t>Fish-tastic</w:t>
      </w:r>
      <w:r w:rsidR="005D4FE9" w:rsidRPr="008D64C6">
        <w:rPr>
          <w:rFonts w:cs="Arial"/>
          <w:szCs w:val="22"/>
          <w:highlight w:val="yellow"/>
        </w:rPr>
        <w:t>)</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499B6408" w:rsidR="00D771A6" w:rsidRPr="00F7635E" w:rsidRDefault="00D771A6" w:rsidP="00D771A6">
      <w:pPr>
        <w:rPr>
          <w:rFonts w:cs="Arial"/>
          <w:lang w:val="en-AU"/>
        </w:rPr>
      </w:pPr>
      <w:r w:rsidRPr="00F7635E">
        <w:rPr>
          <w:rFonts w:cs="Arial"/>
          <w:lang w:val="en-AU"/>
        </w:rPr>
        <w:t>Please ask any questions about this assignment on the LearnJCU discussion board</w:t>
      </w:r>
      <w:r w:rsidR="00630177">
        <w:rPr>
          <w:rFonts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7307D75D" w:rsidR="005D4FE9" w:rsidRPr="00F7635E" w:rsidRDefault="0084384C" w:rsidP="005D4FE9">
      <w:pPr>
        <w:pStyle w:val="Number"/>
        <w:numPr>
          <w:ilvl w:val="0"/>
          <w:numId w:val="0"/>
        </w:numPr>
        <w:spacing w:before="20" w:after="20"/>
        <w:rPr>
          <w:rFonts w:cs="Arial"/>
          <w:szCs w:val="22"/>
        </w:rPr>
      </w:pPr>
      <w:r w:rsidRPr="00F7635E">
        <w:rPr>
          <w:rFonts w:cs="Arial"/>
          <w:b/>
          <w:bCs/>
        </w:rPr>
        <w:t>Milestone 1 – Project Plan &amp; Design Comps – 10%</w:t>
      </w:r>
      <w:r>
        <w:rPr>
          <w:rFonts w:cs="Arial"/>
          <w:b/>
        </w:rPr>
        <w:t xml:space="preserve"> </w:t>
      </w:r>
      <w:r w:rsidRPr="00F7635E">
        <w:rPr>
          <w:rFonts w:cs="Arial"/>
          <w:b/>
          <w:bCs/>
        </w:rPr>
        <w:t>–</w:t>
      </w:r>
      <w:r>
        <w:rPr>
          <w:rFonts w:cs="Arial"/>
          <w:b/>
        </w:rPr>
        <w:t xml:space="preserve"> </w:t>
      </w:r>
      <w:r w:rsidRPr="00F7635E">
        <w:rPr>
          <w:rFonts w:cs="Arial"/>
          <w:b/>
        </w:rPr>
        <w:t>Due</w:t>
      </w:r>
      <w:r>
        <w:rPr>
          <w:rFonts w:cs="Arial"/>
          <w:b/>
        </w:rPr>
        <w:t>:</w:t>
      </w:r>
      <w:r w:rsidRPr="00F7635E">
        <w:rPr>
          <w:rFonts w:cs="Arial"/>
          <w:b/>
        </w:rPr>
        <w:t xml:space="preserve"> Week </w:t>
      </w:r>
      <w:r>
        <w:rPr>
          <w:rFonts w:cs="Arial"/>
          <w:b/>
        </w:rPr>
        <w:t>8</w:t>
      </w:r>
      <w:r w:rsidRPr="00F7635E">
        <w:rPr>
          <w:rFonts w:cs="Arial"/>
          <w:b/>
        </w:rPr>
        <w:t xml:space="preserve">, </w:t>
      </w:r>
      <w:r>
        <w:rPr>
          <w:rFonts w:cs="Arial"/>
          <w:b/>
        </w:rPr>
        <w:t>Friday 13</w:t>
      </w:r>
      <w:r w:rsidRPr="00B7613F">
        <w:rPr>
          <w:rFonts w:cs="Arial"/>
          <w:b/>
          <w:vertAlign w:val="superscript"/>
        </w:rPr>
        <w:t>th</w:t>
      </w:r>
      <w:r>
        <w:rPr>
          <w:rFonts w:cs="Arial"/>
          <w:b/>
        </w:rPr>
        <w:t xml:space="preserve"> May 2016</w:t>
      </w:r>
      <w:r w:rsidRPr="00F7635E">
        <w:rPr>
          <w:rFonts w:cs="Arial"/>
          <w:b/>
        </w:rPr>
        <w:t xml:space="preserve"> </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1BBDC45C" w:rsidR="006671B2" w:rsidRPr="00F7635E" w:rsidRDefault="0084384C" w:rsidP="006671B2">
      <w:pPr>
        <w:pStyle w:val="Number"/>
        <w:numPr>
          <w:ilvl w:val="0"/>
          <w:numId w:val="0"/>
        </w:numPr>
        <w:spacing w:before="20" w:after="20"/>
        <w:rPr>
          <w:rFonts w:cs="Arial"/>
          <w:szCs w:val="22"/>
        </w:rPr>
      </w:pPr>
      <w:r w:rsidRPr="00F7635E">
        <w:rPr>
          <w:rFonts w:cs="Arial"/>
          <w:b/>
          <w:bCs/>
        </w:rPr>
        <w:t>Milestone 2 – Finished Site –</w:t>
      </w:r>
      <w:r>
        <w:rPr>
          <w:rFonts w:cs="Arial"/>
          <w:b/>
          <w:bCs/>
        </w:rPr>
        <w:t xml:space="preserve"> </w:t>
      </w:r>
      <w:r w:rsidRPr="00F7635E">
        <w:rPr>
          <w:rFonts w:cs="Arial"/>
          <w:b/>
          <w:bCs/>
        </w:rPr>
        <w:t>30%</w:t>
      </w:r>
      <w:r>
        <w:rPr>
          <w:rFonts w:cs="Arial"/>
          <w:b/>
          <w:bCs/>
        </w:rPr>
        <w:t xml:space="preserve"> </w:t>
      </w:r>
      <w:r w:rsidRPr="00F7635E">
        <w:rPr>
          <w:rFonts w:cs="Arial"/>
          <w:b/>
          <w:bCs/>
        </w:rPr>
        <w:t>–</w:t>
      </w:r>
      <w:r>
        <w:rPr>
          <w:rFonts w:cs="Arial"/>
          <w:b/>
          <w:bCs/>
        </w:rPr>
        <w:t xml:space="preserve"> </w:t>
      </w:r>
      <w:r>
        <w:rPr>
          <w:rFonts w:cs="Arial"/>
          <w:b/>
        </w:rPr>
        <w:t>Due: Week 10, 27</w:t>
      </w:r>
      <w:r w:rsidRPr="00B7613F">
        <w:rPr>
          <w:rFonts w:cs="Arial"/>
          <w:b/>
          <w:vertAlign w:val="superscript"/>
        </w:rPr>
        <w:t>th</w:t>
      </w:r>
      <w:r>
        <w:rPr>
          <w:rFonts w:cs="Arial"/>
          <w:b/>
        </w:rPr>
        <w:t xml:space="preserve"> May 2016</w:t>
      </w:r>
    </w:p>
    <w:p w14:paraId="0EE9B65A" w14:textId="3212680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8D64C6">
        <w:rPr>
          <w:rFonts w:cs="Arial"/>
          <w:szCs w:val="22"/>
        </w:rPr>
        <w:t>should be “completed” by week 9</w:t>
      </w:r>
      <w:bookmarkStart w:id="0" w:name="_GoBack"/>
      <w:bookmarkEnd w:id="0"/>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cs="Arial"/>
          <w:lang w:val="en-AU"/>
        </w:rPr>
      </w:pPr>
      <w:r w:rsidRPr="00F7635E">
        <w:rPr>
          <w:rFonts w:cs="Arial"/>
          <w:b/>
          <w:lang w:val="en-AU"/>
        </w:rPr>
        <w:t xml:space="preserve">Important: </w:t>
      </w:r>
      <w:r w:rsidRPr="00F7635E">
        <w:rPr>
          <w:rFonts w:cs="Arial"/>
          <w:lang w:val="en-AU"/>
        </w:rPr>
        <w:t xml:space="preserve">The requirements here are not specified as pages, but as features or functionality. </w:t>
      </w:r>
      <w:r w:rsidRPr="00F7635E">
        <w:rPr>
          <w:rFonts w:cs="Arial"/>
          <w:lang w:val="en-AU"/>
        </w:rPr>
        <w:br/>
        <w:t xml:space="preserve">The information architecture is up to you to decide and the page/feature titles </w:t>
      </w:r>
      <w:r w:rsidR="00FB5F41">
        <w:rPr>
          <w:rFonts w:cs="Arial"/>
          <w:lang w:val="en-AU"/>
        </w:rPr>
        <w:t xml:space="preserve">are also able to be changed </w:t>
      </w:r>
      <w:r w:rsidRPr="00F7635E">
        <w:rPr>
          <w:rFonts w:cs="Arial"/>
          <w:lang w:val="en-AU"/>
        </w:rPr>
        <w:t>or whatever you think is best as a result of careful consideration in your planning.</w:t>
      </w:r>
    </w:p>
    <w:p w14:paraId="0C7B73B6" w14:textId="77777777" w:rsidR="00BC272C" w:rsidRPr="00F7635E" w:rsidRDefault="00BC272C" w:rsidP="00BC272C">
      <w:pPr>
        <w:rPr>
          <w:rFonts w:cs="Arial"/>
          <w:lang w:val="en-AU"/>
        </w:rPr>
      </w:pPr>
    </w:p>
    <w:p w14:paraId="2DF7FFC6" w14:textId="41A8A40E" w:rsidR="00A14322" w:rsidRPr="00F7635E" w:rsidRDefault="00A14322" w:rsidP="00EA56C7">
      <w:pPr>
        <w:rPr>
          <w:rFonts w:cs="Arial"/>
          <w:b/>
          <w:lang w:val="en-AU"/>
        </w:rPr>
      </w:pPr>
      <w:r w:rsidRPr="00F7635E">
        <w:rPr>
          <w:rFonts w:cs="Arial"/>
          <w:b/>
          <w:lang w:val="en-AU"/>
        </w:rPr>
        <w:t>Home Page</w:t>
      </w:r>
      <w:r w:rsidRPr="00F7635E">
        <w:rPr>
          <w:rFonts w:cs="Arial"/>
          <w:lang w:val="en-AU"/>
        </w:rPr>
        <w:t xml:space="preserve"> with content written to rank well on search engines</w:t>
      </w:r>
      <w:r w:rsidR="00F70BBE" w:rsidRPr="00F7635E">
        <w:rPr>
          <w:rFonts w:cs="Arial"/>
          <w:lang w:val="en-AU"/>
        </w:rPr>
        <w:t xml:space="preserve"> (</w:t>
      </w:r>
      <w:r w:rsidR="00864A3B" w:rsidRPr="00F7635E">
        <w:rPr>
          <w:rFonts w:cs="Arial"/>
          <w:lang w:val="en-AU"/>
        </w:rPr>
        <w:t xml:space="preserve">including meta </w:t>
      </w:r>
      <w:r w:rsidRPr="00F7635E">
        <w:rPr>
          <w:rFonts w:cs="Arial"/>
          <w:lang w:val="en-AU"/>
        </w:rPr>
        <w:t>data</w:t>
      </w:r>
      <w:r w:rsidR="00F70BBE" w:rsidRPr="00F7635E">
        <w:rPr>
          <w:rFonts w:cs="Arial"/>
          <w:lang w:val="en-AU"/>
        </w:rPr>
        <w:t>)</w:t>
      </w:r>
    </w:p>
    <w:p w14:paraId="1E1C2998" w14:textId="77777777" w:rsidR="00A14322" w:rsidRPr="00F7635E" w:rsidRDefault="00A14322" w:rsidP="00EA56C7">
      <w:pPr>
        <w:rPr>
          <w:rFonts w:cs="Arial"/>
          <w:lang w:val="en-AU"/>
        </w:rPr>
      </w:pPr>
    </w:p>
    <w:p w14:paraId="39747DD1" w14:textId="0A66C317" w:rsidR="00A14322" w:rsidRPr="00F7635E" w:rsidRDefault="00FB5F41" w:rsidP="00EA56C7">
      <w:pPr>
        <w:rPr>
          <w:rFonts w:cs="Arial"/>
          <w:lang w:val="en-AU"/>
        </w:rPr>
      </w:pPr>
      <w:r>
        <w:rPr>
          <w:rFonts w:cs="Arial"/>
          <w:b/>
          <w:lang w:val="en-AU"/>
        </w:rPr>
        <w:t>Products</w:t>
      </w:r>
      <w:r w:rsidR="00A14322" w:rsidRPr="00F7635E">
        <w:rPr>
          <w:rFonts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cs="Arial"/>
          <w:szCs w:val="22"/>
          <w:lang w:val="en-AU"/>
        </w:rPr>
      </w:pPr>
    </w:p>
    <w:p w14:paraId="6ABB9E65" w14:textId="7F6DFE0A" w:rsidR="00A965E0" w:rsidRDefault="00B7613F" w:rsidP="00EA56C7">
      <w:pPr>
        <w:rPr>
          <w:rFonts w:cs="Arial"/>
          <w:b/>
          <w:lang w:val="en-AU"/>
        </w:rPr>
      </w:pPr>
      <w:r>
        <w:rPr>
          <w:rFonts w:cs="Arial"/>
          <w:b/>
          <w:lang w:val="en-AU"/>
        </w:rPr>
        <w:t>Pet shop &amp; veterinary</w:t>
      </w:r>
    </w:p>
    <w:p w14:paraId="0DE02319" w14:textId="207BE7EE"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sidR="00B7613F">
        <w:rPr>
          <w:rFonts w:ascii="Arial" w:hAnsi="Arial" w:cs="Arial"/>
          <w:sz w:val="22"/>
          <w:szCs w:val="22"/>
          <w:lang w:val="en-AU"/>
        </w:rPr>
        <w:t>pet shop &amp; the veterinary</w:t>
      </w:r>
      <w:r>
        <w:rPr>
          <w:rFonts w:ascii="Arial" w:hAnsi="Arial" w:cs="Arial"/>
          <w:sz w:val="22"/>
          <w:szCs w:val="22"/>
          <w:lang w:val="en-AU"/>
        </w:rPr>
        <w:t xml:space="preserve"> and display interesting images to entice their customers</w:t>
      </w:r>
    </w:p>
    <w:p w14:paraId="2DADDEFB" w14:textId="4C7D4D22"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w:t>
      </w:r>
      <w:r w:rsidR="00B7613F">
        <w:rPr>
          <w:rFonts w:ascii="Arial" w:hAnsi="Arial" w:cs="Arial"/>
          <w:sz w:val="22"/>
          <w:szCs w:val="22"/>
          <w:lang w:val="en-AU"/>
        </w:rPr>
        <w:t xml:space="preserve">any </w:t>
      </w:r>
      <w:r>
        <w:rPr>
          <w:rFonts w:ascii="Arial" w:hAnsi="Arial" w:cs="Arial"/>
          <w:sz w:val="22"/>
          <w:szCs w:val="22"/>
          <w:lang w:val="en-AU"/>
        </w:rPr>
        <w:t xml:space="preserve">promotions  </w:t>
      </w:r>
    </w:p>
    <w:p w14:paraId="17DBEA63" w14:textId="77777777" w:rsidR="00A965E0" w:rsidRDefault="00A965E0" w:rsidP="00EA56C7">
      <w:pPr>
        <w:rPr>
          <w:rFonts w:cs="Arial"/>
          <w:b/>
          <w:lang w:val="en-AU"/>
        </w:rPr>
      </w:pPr>
    </w:p>
    <w:p w14:paraId="2C00BEB9" w14:textId="64D99453" w:rsidR="00A14322" w:rsidRPr="00F7635E" w:rsidRDefault="00B7613F" w:rsidP="00EA56C7">
      <w:pPr>
        <w:rPr>
          <w:rFonts w:cs="Arial"/>
          <w:b/>
          <w:lang w:val="en-AU"/>
        </w:rPr>
      </w:pPr>
      <w:r>
        <w:rPr>
          <w:rFonts w:cs="Arial"/>
          <w:b/>
          <w:lang w:val="en-AU"/>
        </w:rPr>
        <w:t>Events (landscaping</w:t>
      </w:r>
      <w:r w:rsidR="00FB5F41">
        <w:rPr>
          <w:rFonts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cs="Arial"/>
          <w:b/>
          <w:szCs w:val="22"/>
          <w:lang w:val="en-AU"/>
        </w:rPr>
      </w:pPr>
      <w:r w:rsidRPr="003A0561">
        <w:rPr>
          <w:rFonts w:cs="Arial"/>
          <w:b/>
          <w:szCs w:val="22"/>
          <w:lang w:val="en-AU"/>
        </w:rPr>
        <w:lastRenderedPageBreak/>
        <w:t>Services</w:t>
      </w:r>
      <w:r w:rsidR="002708AE" w:rsidRPr="003A0561">
        <w:rPr>
          <w:rFonts w:cs="Arial"/>
          <w:b/>
          <w:szCs w:val="22"/>
          <w:lang w:val="en-AU"/>
        </w:rPr>
        <w:t xml:space="preserve"> page:</w:t>
      </w:r>
    </w:p>
    <w:p w14:paraId="7D0A95B6" w14:textId="6BA87DE8" w:rsidR="008E1BFC" w:rsidRPr="00630177" w:rsidRDefault="007B1ECD"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i</w:t>
      </w:r>
      <w:r w:rsidR="002708AE" w:rsidRPr="00630177">
        <w:rPr>
          <w:rFonts w:ascii="Arial" w:hAnsi="Arial" w:cs="Arial"/>
          <w:sz w:val="22"/>
          <w:szCs w:val="22"/>
          <w:lang w:val="en-AU"/>
        </w:rPr>
        <w:t>nformation on delivery details</w:t>
      </w:r>
      <w:r w:rsidR="00AD2DEB" w:rsidRPr="00630177">
        <w:rPr>
          <w:rFonts w:ascii="Arial" w:hAnsi="Arial" w:cs="Arial"/>
          <w:sz w:val="22"/>
          <w:szCs w:val="22"/>
          <w:lang w:val="en-AU"/>
        </w:rPr>
        <w:t xml:space="preserve"> and free delivery</w:t>
      </w:r>
    </w:p>
    <w:p w14:paraId="725CD5CE" w14:textId="7AE300BB" w:rsidR="007B1ECD" w:rsidRPr="00630177" w:rsidRDefault="00AD2DEB"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 xml:space="preserve">value-added services such as </w:t>
      </w:r>
      <w:r w:rsidR="00B7613F" w:rsidRPr="00630177">
        <w:rPr>
          <w:rFonts w:ascii="Arial" w:hAnsi="Arial" w:cs="Arial"/>
          <w:sz w:val="22"/>
          <w:szCs w:val="22"/>
          <w:lang w:val="en-AU"/>
        </w:rPr>
        <w:t>free consultation at client’s location</w:t>
      </w:r>
    </w:p>
    <w:p w14:paraId="2731791D" w14:textId="518532D6" w:rsidR="009D7A86" w:rsidRPr="00630177" w:rsidRDefault="007B1ECD" w:rsidP="009D7A86">
      <w:pPr>
        <w:pStyle w:val="ListParagraph"/>
        <w:numPr>
          <w:ilvl w:val="0"/>
          <w:numId w:val="33"/>
        </w:numPr>
        <w:rPr>
          <w:rFonts w:ascii="Arial" w:hAnsi="Arial" w:cs="Arial"/>
          <w:sz w:val="22"/>
          <w:szCs w:val="22"/>
          <w:lang w:val="en-AU"/>
        </w:rPr>
      </w:pPr>
      <w:r w:rsidRPr="00630177">
        <w:rPr>
          <w:rFonts w:ascii="Arial" w:hAnsi="Arial" w:cs="Arial"/>
          <w:sz w:val="22"/>
          <w:szCs w:val="22"/>
          <w:lang w:val="en-AU"/>
        </w:rPr>
        <w:t>exchanges and returns</w:t>
      </w:r>
    </w:p>
    <w:p w14:paraId="18A14CB9" w14:textId="77777777" w:rsidR="006522F0" w:rsidRPr="00F7635E" w:rsidRDefault="006522F0" w:rsidP="00EA56C7">
      <w:pPr>
        <w:rPr>
          <w:rFonts w:cs="Arial"/>
          <w:b/>
          <w:lang w:val="en-AU"/>
        </w:rPr>
      </w:pPr>
    </w:p>
    <w:p w14:paraId="0346D472" w14:textId="2C9DEAC1" w:rsidR="00631BBC" w:rsidRPr="00631BBC" w:rsidRDefault="00631BBC" w:rsidP="00631BBC">
      <w:pPr>
        <w:rPr>
          <w:rFonts w:cs="Arial"/>
          <w:b/>
          <w:szCs w:val="22"/>
          <w:lang w:val="en-AU"/>
        </w:rPr>
      </w:pPr>
      <w:r>
        <w:rPr>
          <w:rFonts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cs="Arial"/>
          <w:szCs w:val="22"/>
          <w:lang w:val="en-AU"/>
        </w:rPr>
      </w:pPr>
    </w:p>
    <w:p w14:paraId="1DE9FB80" w14:textId="20BC0E06" w:rsidR="00EB220E" w:rsidRPr="002745E4" w:rsidRDefault="00EB220E" w:rsidP="00EB220E">
      <w:pPr>
        <w:rPr>
          <w:rFonts w:cs="Arial"/>
          <w:b/>
          <w:szCs w:val="22"/>
          <w:lang w:val="en-AU"/>
        </w:rPr>
      </w:pPr>
      <w:r w:rsidRPr="002745E4">
        <w:rPr>
          <w:rFonts w:cs="Arial"/>
          <w:b/>
          <w:szCs w:val="22"/>
          <w:lang w:val="en-AU"/>
        </w:rPr>
        <w:t>Online feedback form:</w:t>
      </w:r>
    </w:p>
    <w:p w14:paraId="373BF0EB" w14:textId="6F4F4DC5" w:rsidR="000A3050" w:rsidRPr="00630177" w:rsidRDefault="00EB220E"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customers can rate their services and provide feedback for improvement</w:t>
      </w:r>
      <w:r w:rsidR="00FD6009" w:rsidRPr="00630177">
        <w:rPr>
          <w:rFonts w:ascii="Arial" w:hAnsi="Arial" w:cs="Arial"/>
          <w:sz w:val="22"/>
          <w:szCs w:val="22"/>
          <w:lang w:val="en-AU"/>
        </w:rPr>
        <w:t>s</w:t>
      </w:r>
    </w:p>
    <w:p w14:paraId="6D6F7729" w14:textId="174CDF81" w:rsidR="00511A90" w:rsidRPr="00630177" w:rsidRDefault="00511A90"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this form also should have validation but does not need to work to send actual data</w:t>
      </w:r>
    </w:p>
    <w:p w14:paraId="0574DD02" w14:textId="77777777" w:rsidR="00FD6009" w:rsidRDefault="00FD6009" w:rsidP="00FD6009">
      <w:pPr>
        <w:rPr>
          <w:rFonts w:cs="Arial"/>
          <w:szCs w:val="22"/>
          <w:lang w:val="en-AU"/>
        </w:rPr>
      </w:pPr>
    </w:p>
    <w:p w14:paraId="190AD94A" w14:textId="77777777" w:rsidR="001F3E73" w:rsidRPr="00F7635E" w:rsidRDefault="001F3E73" w:rsidP="001F3E73">
      <w:pPr>
        <w:rPr>
          <w:rFonts w:cs="Arial"/>
          <w:szCs w:val="22"/>
          <w:lang w:val="en-AU"/>
        </w:rPr>
      </w:pPr>
    </w:p>
    <w:p w14:paraId="7ABEC6FC" w14:textId="45864E94" w:rsidR="00A14322" w:rsidRPr="00F7635E" w:rsidRDefault="00B94279" w:rsidP="00EA56C7">
      <w:pPr>
        <w:rPr>
          <w:rFonts w:cs="Arial"/>
          <w:b/>
          <w:lang w:val="en-AU"/>
        </w:rPr>
      </w:pPr>
      <w:r w:rsidRPr="00F7635E">
        <w:rPr>
          <w:rFonts w:cs="Arial"/>
          <w:lang w:val="en-AU"/>
        </w:rPr>
        <w:t xml:space="preserve">Plus: </w:t>
      </w:r>
      <w:r w:rsidR="006F47B7" w:rsidRPr="00F7635E">
        <w:rPr>
          <w:rFonts w:cs="Arial"/>
          <w:b/>
          <w:lang w:val="en-AU"/>
        </w:rPr>
        <w:t>c</w:t>
      </w:r>
      <w:r w:rsidR="00A14322" w:rsidRPr="00F7635E">
        <w:rPr>
          <w:rFonts w:cs="Arial"/>
          <w:b/>
          <w:lang w:val="en-AU"/>
        </w:rPr>
        <w:t xml:space="preserve">ontact </w:t>
      </w:r>
      <w:r w:rsidRPr="00F7635E">
        <w:rPr>
          <w:rFonts w:cs="Arial"/>
          <w:b/>
          <w:lang w:val="en-AU"/>
        </w:rPr>
        <w:t>i</w:t>
      </w:r>
      <w:r w:rsidR="001C588C">
        <w:rPr>
          <w:rFonts w:cs="Arial"/>
          <w:b/>
          <w:lang w:val="en-AU"/>
        </w:rPr>
        <w:t>nformation</w:t>
      </w:r>
      <w:r w:rsidR="00475A5F">
        <w:rPr>
          <w:rFonts w:cs="Arial"/>
          <w:b/>
          <w:lang w:val="en-AU"/>
        </w:rPr>
        <w:t xml:space="preserve">, </w:t>
      </w:r>
      <w:r w:rsidR="00BC272C" w:rsidRPr="00F7635E">
        <w:rPr>
          <w:rFonts w:cs="Arial"/>
          <w:b/>
          <w:lang w:val="en-AU"/>
        </w:rPr>
        <w:t>information about the organisation</w:t>
      </w:r>
      <w:r w:rsidR="00B7613F">
        <w:rPr>
          <w:rFonts w:cs="Arial"/>
          <w:b/>
          <w:lang w:val="en-AU"/>
        </w:rPr>
        <w:t xml:space="preserve"> and FAQ page</w:t>
      </w:r>
    </w:p>
    <w:p w14:paraId="0D80FADC" w14:textId="77777777" w:rsidR="00965A66" w:rsidRPr="00F7635E" w:rsidRDefault="00965A66" w:rsidP="00EA56C7">
      <w:pPr>
        <w:rPr>
          <w:rFonts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cs="Arial"/>
          <w:szCs w:val="22"/>
          <w:lang w:val="en-AU"/>
        </w:rPr>
      </w:pPr>
      <w:r>
        <w:rPr>
          <w:rFonts w:cs="Arial"/>
          <w:szCs w:val="22"/>
          <w:lang w:val="en-AU"/>
        </w:rPr>
        <w:t>Y</w:t>
      </w:r>
      <w:r w:rsidR="00490CE2" w:rsidRPr="00F7635E">
        <w:rPr>
          <w:rFonts w:cs="Arial"/>
          <w:szCs w:val="22"/>
          <w:lang w:val="en-AU"/>
        </w:rPr>
        <w:t xml:space="preserve">our group </w:t>
      </w:r>
      <w:r>
        <w:rPr>
          <w:rFonts w:cs="Arial"/>
          <w:szCs w:val="22"/>
          <w:lang w:val="en-AU"/>
        </w:rPr>
        <w:t xml:space="preserve">should organise to </w:t>
      </w:r>
      <w:r w:rsidR="00B675CB">
        <w:rPr>
          <w:rFonts w:cs="Arial"/>
          <w:szCs w:val="22"/>
          <w:lang w:val="en-AU"/>
        </w:rPr>
        <w:t>meet</w:t>
      </w:r>
      <w:r>
        <w:rPr>
          <w:rFonts w:cs="Arial"/>
          <w:szCs w:val="22"/>
          <w:lang w:val="en-AU"/>
        </w:rPr>
        <w:t xml:space="preserve"> </w:t>
      </w:r>
      <w:r w:rsidR="00FA01C6" w:rsidRPr="00F7635E">
        <w:rPr>
          <w:rFonts w:cs="Arial"/>
          <w:szCs w:val="22"/>
          <w:lang w:val="en-AU"/>
        </w:rPr>
        <w:t xml:space="preserve">with </w:t>
      </w:r>
      <w:r>
        <w:rPr>
          <w:rFonts w:cs="Arial"/>
          <w:szCs w:val="22"/>
          <w:lang w:val="en-AU"/>
        </w:rPr>
        <w:t xml:space="preserve">the lecturer </w:t>
      </w:r>
      <w:r w:rsidR="00FA01C6" w:rsidRPr="00F7635E">
        <w:rPr>
          <w:rFonts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cs="Arial"/>
          <w:szCs w:val="22"/>
          <w:lang w:val="en-AU"/>
        </w:rPr>
      </w:pPr>
      <w:r w:rsidRPr="00F7635E">
        <w:rPr>
          <w:rFonts w:cs="Arial"/>
          <w:szCs w:val="22"/>
          <w:lang w:val="en-AU"/>
        </w:rPr>
        <w:t>I</w:t>
      </w:r>
      <w:r w:rsidR="001E5B5E">
        <w:rPr>
          <w:rFonts w:cs="Arial"/>
          <w:szCs w:val="22"/>
          <w:lang w:val="en-AU"/>
        </w:rPr>
        <w:t>n week 9</w:t>
      </w:r>
      <w:r w:rsidRPr="00F7635E">
        <w:rPr>
          <w:rFonts w:cs="Arial"/>
          <w:szCs w:val="22"/>
          <w:lang w:val="en-AU"/>
        </w:rPr>
        <w:t xml:space="preserve"> you </w:t>
      </w:r>
      <w:r w:rsidR="00807954">
        <w:rPr>
          <w:rFonts w:cs="Arial"/>
          <w:szCs w:val="22"/>
          <w:lang w:val="en-AU"/>
        </w:rPr>
        <w:t>should</w:t>
      </w:r>
      <w:r w:rsidRPr="00F7635E">
        <w:rPr>
          <w:rFonts w:cs="Arial"/>
          <w:szCs w:val="22"/>
          <w:lang w:val="en-AU"/>
        </w:rPr>
        <w:t xml:space="preserve"> follow</w:t>
      </w:r>
      <w:r w:rsidR="008F451C" w:rsidRPr="00F7635E">
        <w:rPr>
          <w:rFonts w:cs="Arial"/>
          <w:szCs w:val="22"/>
          <w:lang w:val="en-AU"/>
        </w:rPr>
        <w:t xml:space="preserve"> a prescribed usability testing process involving </w:t>
      </w:r>
      <w:r w:rsidR="00807954">
        <w:rPr>
          <w:rFonts w:cs="Arial"/>
          <w:szCs w:val="22"/>
          <w:lang w:val="en-AU"/>
        </w:rPr>
        <w:t>realistic users, whom you will need to organise for a live testing session</w:t>
      </w:r>
      <w:r w:rsidR="008F451C" w:rsidRPr="00F7635E">
        <w:rPr>
          <w:rFonts w:cs="Arial"/>
          <w:szCs w:val="22"/>
          <w:lang w:val="en-AU"/>
        </w:rPr>
        <w:t xml:space="preserve">. </w:t>
      </w:r>
      <w:r w:rsidRPr="00F7635E">
        <w:rPr>
          <w:rFonts w:cs="Arial"/>
          <w:szCs w:val="22"/>
          <w:lang w:val="en-AU"/>
        </w:rPr>
        <w:t xml:space="preserve">You </w:t>
      </w:r>
      <w:r w:rsidR="008F451C" w:rsidRPr="00F7635E">
        <w:rPr>
          <w:rFonts w:cs="Arial"/>
          <w:szCs w:val="22"/>
          <w:lang w:val="en-AU"/>
        </w:rPr>
        <w:t xml:space="preserve">will </w:t>
      </w:r>
      <w:r w:rsidRPr="00F7635E">
        <w:rPr>
          <w:rFonts w:cs="Arial"/>
          <w:szCs w:val="22"/>
          <w:lang w:val="en-AU"/>
        </w:rPr>
        <w:t xml:space="preserve">then </w:t>
      </w:r>
      <w:r w:rsidR="008F451C" w:rsidRPr="00F7635E">
        <w:rPr>
          <w:rFonts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cs="Arial"/>
          <w:szCs w:val="22"/>
          <w:lang w:val="en-AU"/>
        </w:rPr>
        <w:t>Use GitHub (</w:t>
      </w:r>
      <w:hyperlink r:id="rId8" w:history="1">
        <w:r w:rsidRPr="00F7635E">
          <w:rPr>
            <w:rFonts w:cs="Arial"/>
            <w:lang w:val="en-AU"/>
          </w:rPr>
          <w:t>https://github.com</w:t>
        </w:r>
      </w:hyperlink>
      <w:r w:rsidRPr="00F7635E">
        <w:rPr>
          <w:rFonts w:cs="Arial"/>
          <w:szCs w:val="22"/>
          <w:lang w:val="en-AU"/>
        </w:rPr>
        <w:t xml:space="preserve">) for version control and collaboration. One person should set up one repository (repo) and </w:t>
      </w:r>
      <w:r w:rsidR="00AF592D" w:rsidRPr="00F7635E">
        <w:rPr>
          <w:rFonts w:cs="Arial"/>
          <w:szCs w:val="22"/>
          <w:lang w:val="en-AU"/>
        </w:rPr>
        <w:t>add</w:t>
      </w:r>
      <w:r w:rsidRPr="00F7635E">
        <w:rPr>
          <w:rFonts w:cs="Arial"/>
          <w:szCs w:val="22"/>
          <w:lang w:val="en-AU"/>
        </w:rPr>
        <w:t xml:space="preserve"> all </w:t>
      </w:r>
      <w:r w:rsidR="00AF592D" w:rsidRPr="00F7635E">
        <w:rPr>
          <w:rFonts w:cs="Arial"/>
          <w:szCs w:val="22"/>
          <w:lang w:val="en-AU"/>
        </w:rPr>
        <w:t xml:space="preserve">of </w:t>
      </w:r>
      <w:r w:rsidRPr="00F7635E">
        <w:rPr>
          <w:rFonts w:cs="Arial"/>
          <w:szCs w:val="22"/>
          <w:lang w:val="en-AU"/>
        </w:rPr>
        <w:t xml:space="preserve">the members of </w:t>
      </w:r>
      <w:r w:rsidR="00AF592D" w:rsidRPr="00F7635E">
        <w:rPr>
          <w:rFonts w:cs="Arial"/>
          <w:szCs w:val="22"/>
          <w:lang w:val="en-AU"/>
        </w:rPr>
        <w:t xml:space="preserve">the </w:t>
      </w:r>
      <w:r w:rsidRPr="00F7635E">
        <w:rPr>
          <w:rFonts w:cs="Arial"/>
          <w:szCs w:val="22"/>
          <w:lang w:val="en-AU"/>
        </w:rPr>
        <w:t>team as collaborators.</w:t>
      </w:r>
      <w:r w:rsidR="00AF592D" w:rsidRPr="00F7635E">
        <w:rPr>
          <w:rFonts w:cs="Arial"/>
          <w:szCs w:val="22"/>
          <w:lang w:val="en-AU"/>
        </w:rPr>
        <w:t xml:space="preserve"> Then as you work on the </w:t>
      </w:r>
      <w:r w:rsidR="00807954">
        <w:rPr>
          <w:rFonts w:cs="Arial"/>
          <w:szCs w:val="22"/>
          <w:lang w:val="en-AU"/>
        </w:rPr>
        <w:t xml:space="preserve">project </w:t>
      </w:r>
      <w:r w:rsidR="00AF592D" w:rsidRPr="00F7635E">
        <w:rPr>
          <w:rFonts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cs="Arial"/>
          <w:lang w:val="en-AU"/>
        </w:rPr>
      </w:pPr>
      <w:r w:rsidRPr="00F7635E">
        <w:rPr>
          <w:rFonts w:cs="Arial"/>
          <w:lang w:val="en-AU"/>
        </w:rPr>
        <w:t>Y</w:t>
      </w:r>
      <w:r w:rsidR="0062507E" w:rsidRPr="00F7635E">
        <w:rPr>
          <w:rFonts w:cs="Arial"/>
          <w:lang w:val="en-AU"/>
        </w:rPr>
        <w:t xml:space="preserve">ou need to share the workload </w:t>
      </w:r>
      <w:r w:rsidRPr="00F7635E">
        <w:rPr>
          <w:rFonts w:cs="Arial"/>
          <w:lang w:val="en-AU"/>
        </w:rPr>
        <w:t xml:space="preserve">as </w:t>
      </w:r>
      <w:r w:rsidR="0062507E" w:rsidRPr="00F7635E">
        <w:rPr>
          <w:rFonts w:cs="Arial"/>
          <w:lang w:val="en-AU"/>
        </w:rPr>
        <w:t>equally</w:t>
      </w:r>
      <w:r w:rsidRPr="00F7635E">
        <w:rPr>
          <w:rFonts w:cs="Arial"/>
          <w:lang w:val="en-AU"/>
        </w:rPr>
        <w:t xml:space="preserve"> as possible</w:t>
      </w:r>
      <w:r w:rsidR="0062507E" w:rsidRPr="00F7635E">
        <w:rPr>
          <w:rFonts w:cs="Arial"/>
          <w:lang w:val="en-AU"/>
        </w:rPr>
        <w:t>. It is important to talk about how best to distribute the tasks</w:t>
      </w:r>
      <w:r w:rsidRPr="00F7635E">
        <w:rPr>
          <w:rFonts w:cs="Arial"/>
          <w:lang w:val="en-AU"/>
        </w:rPr>
        <w:t>,</w:t>
      </w:r>
      <w:r w:rsidR="0062507E" w:rsidRPr="00F7635E">
        <w:rPr>
          <w:rFonts w:cs="Arial"/>
          <w:lang w:val="en-AU"/>
        </w:rPr>
        <w:t xml:space="preserve"> and to keep working consistently in an equitable manner.</w:t>
      </w:r>
    </w:p>
    <w:p w14:paraId="78257A79" w14:textId="5A8AC699" w:rsidR="0062507E" w:rsidRPr="00F7635E" w:rsidRDefault="00D91D44" w:rsidP="0062507E">
      <w:pPr>
        <w:rPr>
          <w:rFonts w:cs="Arial"/>
          <w:lang w:val="en-AU"/>
        </w:rPr>
      </w:pPr>
      <w:r w:rsidRPr="00F7635E">
        <w:rPr>
          <w:rFonts w:cs="Arial"/>
          <w:lang w:val="en-AU"/>
        </w:rPr>
        <w:t>T</w:t>
      </w:r>
      <w:r w:rsidR="0062507E" w:rsidRPr="00F7635E">
        <w:rPr>
          <w:rFonts w:cs="Arial"/>
          <w:lang w:val="en-AU"/>
        </w:rPr>
        <w:t>eams will need to submit a written peer assessment describing the breakdown of work</w:t>
      </w:r>
      <w:r w:rsidRPr="00F7635E">
        <w:rPr>
          <w:rFonts w:cs="Arial"/>
          <w:lang w:val="en-AU"/>
        </w:rPr>
        <w:t>,</w:t>
      </w:r>
      <w:r w:rsidR="0062507E" w:rsidRPr="00F7635E">
        <w:rPr>
          <w:rFonts w:cs="Arial"/>
          <w:lang w:val="en-AU"/>
        </w:rPr>
        <w:t xml:space="preserve"> in order to handle any cases of inequity. The peer assessment will include listing what each member of the</w:t>
      </w:r>
      <w:r w:rsidR="00FA01C6" w:rsidRPr="00F7635E">
        <w:rPr>
          <w:rFonts w:cs="Arial"/>
          <w:lang w:val="en-AU"/>
        </w:rPr>
        <w:t xml:space="preserve"> team did</w:t>
      </w:r>
      <w:r w:rsidR="0062507E" w:rsidRPr="00F7635E">
        <w:rPr>
          <w:rFonts w:cs="Arial"/>
          <w:lang w:val="en-AU"/>
        </w:rPr>
        <w:t xml:space="preserve"> and rating their teamwork contributions.</w:t>
      </w:r>
    </w:p>
    <w:p w14:paraId="50D859A2" w14:textId="50737E53" w:rsidR="0062507E" w:rsidRPr="00F7635E" w:rsidRDefault="0062507E" w:rsidP="0062507E">
      <w:pPr>
        <w:rPr>
          <w:rFonts w:cs="Arial"/>
          <w:lang w:val="en-AU"/>
        </w:rPr>
      </w:pPr>
      <w:r w:rsidRPr="00F7635E">
        <w:rPr>
          <w:rFonts w:cs="Arial"/>
          <w:lang w:val="en-AU"/>
        </w:rPr>
        <w:t>Students who “freeload” by letting the other student do an unfair portion of the work will have their marks reduced. Likewise, students who do not manage the teamwork aspects effectively</w:t>
      </w:r>
      <w:r w:rsidR="00D91D44" w:rsidRPr="00F7635E">
        <w:rPr>
          <w:rFonts w:cs="Arial"/>
          <w:lang w:val="en-AU"/>
        </w:rPr>
        <w:t xml:space="preserve"> (e.g. are unnecessarily difficult to work with) </w:t>
      </w:r>
      <w:r w:rsidRPr="00F7635E">
        <w:rPr>
          <w:rFonts w:cs="Arial"/>
          <w:lang w:val="en-AU"/>
        </w:rPr>
        <w:t>will have their marks reduced</w:t>
      </w:r>
      <w:r w:rsidR="00D91D44" w:rsidRPr="00F7635E">
        <w:rPr>
          <w:rFonts w:cs="Arial"/>
          <w:lang w:val="en-AU"/>
        </w:rPr>
        <w:t xml:space="preserve"> even if they do a lot of work</w:t>
      </w:r>
      <w:r w:rsidRPr="00F7635E">
        <w:rPr>
          <w:rFonts w:cs="Arial"/>
          <w:lang w:val="en-AU"/>
        </w:rPr>
        <w:t xml:space="preserve">. </w:t>
      </w:r>
    </w:p>
    <w:p w14:paraId="5F2226E9" w14:textId="79C2172E" w:rsidR="00892E1A" w:rsidRPr="00F7635E" w:rsidRDefault="003B5C9F" w:rsidP="0062507E">
      <w:pPr>
        <w:rPr>
          <w:rFonts w:cs="Arial"/>
          <w:lang w:val="en-AU"/>
        </w:rPr>
      </w:pPr>
      <w:r w:rsidRPr="00F7635E">
        <w:rPr>
          <w:rFonts w:cs="Arial"/>
          <w:color w:val="000000"/>
          <w:lang w:val="en-AU"/>
        </w:rPr>
        <w:t xml:space="preserve">If there are problems in your group, please discuss this </w:t>
      </w:r>
      <w:r w:rsidR="00D91D44" w:rsidRPr="00F7635E">
        <w:rPr>
          <w:rFonts w:cs="Arial"/>
          <w:color w:val="000000"/>
          <w:lang w:val="en-AU"/>
        </w:rPr>
        <w:t>with the lecturer early on. Do no</w:t>
      </w:r>
      <w:r w:rsidRPr="00F7635E">
        <w:rPr>
          <w:rFonts w:cs="Arial"/>
          <w:color w:val="000000"/>
          <w:lang w:val="en-AU"/>
        </w:rPr>
        <w:t>t wait until the project is finished to deal with any issues.</w:t>
      </w:r>
      <w:r w:rsidR="00CA595D" w:rsidRPr="00F7635E">
        <w:rPr>
          <w:rFonts w:cs="Arial"/>
          <w:color w:val="000000"/>
          <w:lang w:val="en-AU"/>
        </w:rPr>
        <w:t xml:space="preserve">  </w:t>
      </w:r>
      <w:r w:rsidR="0062507E" w:rsidRPr="00F7635E">
        <w:rPr>
          <w:rFonts w:cs="Arial"/>
          <w:lang w:val="en-AU"/>
        </w:rPr>
        <w:t>Be nice. Play fair. Work hard. Work together. Communicate</w:t>
      </w:r>
      <w:r w:rsidR="00CA595D" w:rsidRPr="00F7635E">
        <w:rPr>
          <w:rFonts w:cs="Arial"/>
          <w:lang w:val="en-AU"/>
        </w:rPr>
        <w:t xml:space="preserve"> well</w:t>
      </w:r>
      <w:r w:rsidR="0062507E" w:rsidRPr="00F7635E">
        <w:rPr>
          <w:rFonts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cs="Arial"/>
          <w:lang w:val="en-AU"/>
        </w:rPr>
      </w:pPr>
    </w:p>
    <w:p w14:paraId="74BEF754" w14:textId="665F0C77" w:rsidR="0026198C" w:rsidRPr="00F7635E" w:rsidDel="0084384C" w:rsidRDefault="0026198C" w:rsidP="0026198C">
      <w:pPr>
        <w:rPr>
          <w:del w:id="1" w:author="Ward, Lindsay" w:date="2016-04-12T08:25:00Z"/>
          <w:rFonts w:cs="Arial"/>
          <w:b/>
          <w:bCs/>
          <w:lang w:val="en-AU"/>
        </w:rPr>
      </w:pPr>
      <w:r w:rsidRPr="00F7635E">
        <w:rPr>
          <w:rFonts w:cs="Arial"/>
          <w:b/>
          <w:bCs/>
          <w:lang w:val="en-AU"/>
        </w:rPr>
        <w:t>Milestone 1 – Project Plan &amp; Design Comps – 10%</w:t>
      </w:r>
      <w:r w:rsidR="0084384C">
        <w:rPr>
          <w:rFonts w:cs="Arial"/>
          <w:b/>
          <w:lang w:val="en-AU"/>
        </w:rPr>
        <w:t xml:space="preserve"> </w:t>
      </w:r>
    </w:p>
    <w:p w14:paraId="5D23498D" w14:textId="7E6AAE56" w:rsidR="0026198C" w:rsidRPr="00F7635E" w:rsidRDefault="0026198C" w:rsidP="0026198C">
      <w:pPr>
        <w:rPr>
          <w:rFonts w:cs="Arial"/>
          <w:b/>
          <w:lang w:val="en-AU"/>
        </w:rPr>
      </w:pPr>
      <w:r w:rsidRPr="00F7635E">
        <w:rPr>
          <w:rFonts w:cs="Arial"/>
          <w:b/>
          <w:lang w:val="en-AU"/>
        </w:rPr>
        <w:t>Due</w:t>
      </w:r>
      <w:r w:rsidR="0084384C">
        <w:rPr>
          <w:rFonts w:cs="Arial"/>
          <w:b/>
          <w:lang w:val="en-AU"/>
        </w:rPr>
        <w:t>:</w:t>
      </w:r>
      <w:r w:rsidRPr="00F7635E">
        <w:rPr>
          <w:rFonts w:cs="Arial"/>
          <w:b/>
          <w:lang w:val="en-AU"/>
        </w:rPr>
        <w:t xml:space="preserve"> Week </w:t>
      </w:r>
      <w:r w:rsidR="00143D73">
        <w:rPr>
          <w:rFonts w:cs="Arial"/>
          <w:b/>
          <w:lang w:val="en-AU"/>
        </w:rPr>
        <w:t>8</w:t>
      </w:r>
      <w:r w:rsidRPr="00F7635E">
        <w:rPr>
          <w:rFonts w:cs="Arial"/>
          <w:b/>
          <w:lang w:val="en-AU"/>
        </w:rPr>
        <w:t xml:space="preserve">, </w:t>
      </w:r>
      <w:r w:rsidR="00B7613F">
        <w:rPr>
          <w:rFonts w:cs="Arial"/>
          <w:b/>
          <w:lang w:val="en-AU"/>
        </w:rPr>
        <w:t>Friday</w:t>
      </w:r>
      <w:r w:rsidR="00143D73">
        <w:rPr>
          <w:rFonts w:cs="Arial"/>
          <w:b/>
          <w:lang w:val="en-AU"/>
        </w:rPr>
        <w:t xml:space="preserve"> </w:t>
      </w:r>
      <w:r w:rsidR="00B7613F">
        <w:rPr>
          <w:rFonts w:cs="Arial"/>
          <w:b/>
          <w:lang w:val="en-AU"/>
        </w:rPr>
        <w:t>13</w:t>
      </w:r>
      <w:r w:rsidR="00B7613F" w:rsidRPr="00B7613F">
        <w:rPr>
          <w:rFonts w:cs="Arial"/>
          <w:b/>
          <w:vertAlign w:val="superscript"/>
          <w:lang w:val="en-AU"/>
        </w:rPr>
        <w:t>th</w:t>
      </w:r>
      <w:r w:rsidR="00B7613F">
        <w:rPr>
          <w:rFonts w:cs="Arial"/>
          <w:b/>
          <w:lang w:val="en-AU"/>
        </w:rPr>
        <w:t xml:space="preserve"> May 2016</w:t>
      </w:r>
      <w:r w:rsidRPr="00F7635E">
        <w:rPr>
          <w:rFonts w:cs="Arial"/>
          <w:b/>
          <w:lang w:val="en-AU"/>
        </w:rPr>
        <w:t xml:space="preserve"> </w:t>
      </w:r>
    </w:p>
    <w:p w14:paraId="2DC97FC3" w14:textId="77777777" w:rsidR="0026198C" w:rsidRPr="00F7635E" w:rsidRDefault="0026198C" w:rsidP="0026198C">
      <w:pPr>
        <w:rPr>
          <w:rFonts w:cs="Arial"/>
          <w:lang w:val="en-AU"/>
        </w:rPr>
      </w:pPr>
    </w:p>
    <w:p w14:paraId="7C8DF39C" w14:textId="51E0EE7C" w:rsidR="00473B6F" w:rsidRPr="00F7635E" w:rsidRDefault="00807954" w:rsidP="0026198C">
      <w:pPr>
        <w:rPr>
          <w:rFonts w:cs="Arial"/>
          <w:lang w:val="en-AU"/>
        </w:rPr>
      </w:pPr>
      <w:r>
        <w:rPr>
          <w:rFonts w:cs="Arial"/>
          <w:lang w:val="en-AU"/>
        </w:rPr>
        <w:t xml:space="preserve">This milestone is </w:t>
      </w:r>
      <w:r w:rsidR="00E0206A" w:rsidRPr="00F7635E">
        <w:rPr>
          <w:rFonts w:cs="Arial"/>
          <w:lang w:val="en-AU"/>
        </w:rPr>
        <w:t xml:space="preserve">the initial planning (similar to assignment 1) and </w:t>
      </w:r>
      <w:r>
        <w:rPr>
          <w:rFonts w:cs="Arial"/>
          <w:lang w:val="en-AU"/>
        </w:rPr>
        <w:t xml:space="preserve">early stages of </w:t>
      </w:r>
      <w:r w:rsidR="00E0206A" w:rsidRPr="00F7635E">
        <w:rPr>
          <w:rFonts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lastRenderedPageBreak/>
        <w:t>Plan:</w:t>
      </w:r>
    </w:p>
    <w:p w14:paraId="32BF7551" w14:textId="1BE54DFE" w:rsidR="0083048D" w:rsidRPr="00F7635E" w:rsidRDefault="0083048D" w:rsidP="0026198C">
      <w:pPr>
        <w:rPr>
          <w:rFonts w:cs="Arial"/>
          <w:lang w:val="en-AU"/>
        </w:rPr>
      </w:pPr>
      <w:r w:rsidRPr="00F7635E">
        <w:rPr>
          <w:rFonts w:cs="Arial"/>
          <w:lang w:val="en-AU"/>
        </w:rPr>
        <w:t xml:space="preserve">Complete the </w:t>
      </w:r>
      <w:r w:rsidRPr="00F7635E">
        <w:rPr>
          <w:rFonts w:cs="Arial"/>
          <w:b/>
          <w:lang w:val="en-AU"/>
        </w:rPr>
        <w:t>plan.html</w:t>
      </w:r>
      <w:r w:rsidRPr="00F7635E">
        <w:rPr>
          <w:rFonts w:cs="Arial"/>
          <w:lang w:val="en-AU"/>
        </w:rPr>
        <w:t xml:space="preserve"> file with clear </w:t>
      </w:r>
      <w:r w:rsidR="008E1314" w:rsidRPr="00F7635E">
        <w:rPr>
          <w:rFonts w:cs="Arial"/>
          <w:lang w:val="en-AU"/>
        </w:rPr>
        <w:t>details, as follows:</w:t>
      </w:r>
    </w:p>
    <w:p w14:paraId="335B0187" w14:textId="5A22C6DA" w:rsidR="0083048D" w:rsidRPr="00F7635E" w:rsidRDefault="0084384C" w:rsidP="0083048D">
      <w:pPr>
        <w:ind w:left="720"/>
        <w:rPr>
          <w:rFonts w:cs="Arial"/>
          <w:b/>
          <w:bCs/>
          <w:sz w:val="20"/>
          <w:lang w:val="en-AU"/>
        </w:rPr>
      </w:pPr>
      <w:r>
        <w:rPr>
          <w:rFonts w:cs="Arial"/>
          <w:b/>
          <w:bCs/>
          <w:sz w:val="20"/>
          <w:lang w:val="en-AU"/>
        </w:rPr>
        <w:t>Goals</w:t>
      </w:r>
    </w:p>
    <w:p w14:paraId="45565EED" w14:textId="67DC716C" w:rsidR="0083048D" w:rsidRPr="00F7635E" w:rsidRDefault="0083048D" w:rsidP="0083048D">
      <w:pPr>
        <w:ind w:left="720"/>
        <w:rPr>
          <w:rFonts w:cs="Arial"/>
          <w:sz w:val="20"/>
          <w:lang w:val="en-AU"/>
        </w:rPr>
      </w:pPr>
      <w:r w:rsidRPr="00F7635E">
        <w:rPr>
          <w:rFonts w:cs="Arial"/>
          <w:sz w:val="20"/>
          <w:lang w:val="en-AU"/>
        </w:rPr>
        <w:t xml:space="preserve">Concisely state what the goal (purpose) of the website is. Note that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 xml:space="preserve">must be to improve something in a measurable way. Why is the site needed? How does it benefit the client? Be clear and specific. Good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statements are usually only a few sentences and contain no unnecessary information.</w:t>
      </w:r>
    </w:p>
    <w:p w14:paraId="46EDD148" w14:textId="77777777" w:rsidR="008E1314" w:rsidRPr="00F7635E" w:rsidRDefault="008E1314" w:rsidP="0083048D">
      <w:pPr>
        <w:ind w:left="720"/>
        <w:rPr>
          <w:rFonts w:cs="Arial"/>
          <w:sz w:val="20"/>
          <w:lang w:val="en-AU"/>
        </w:rPr>
      </w:pPr>
    </w:p>
    <w:p w14:paraId="1D847D7F" w14:textId="77777777" w:rsidR="0083048D" w:rsidRPr="00F7635E" w:rsidRDefault="0083048D" w:rsidP="0083048D">
      <w:pPr>
        <w:ind w:left="720"/>
        <w:rPr>
          <w:rFonts w:cs="Arial"/>
          <w:b/>
          <w:bCs/>
          <w:sz w:val="20"/>
          <w:lang w:val="en-AU"/>
        </w:rPr>
      </w:pPr>
      <w:r w:rsidRPr="00F7635E">
        <w:rPr>
          <w:rFonts w:cs="Arial"/>
          <w:b/>
          <w:bCs/>
          <w:sz w:val="20"/>
          <w:lang w:val="en-AU"/>
        </w:rPr>
        <w:t>Success Evaluation</w:t>
      </w:r>
    </w:p>
    <w:p w14:paraId="7ECF2AFA" w14:textId="0EF82B82" w:rsidR="0083048D" w:rsidRPr="00F7635E" w:rsidRDefault="0083048D" w:rsidP="0083048D">
      <w:pPr>
        <w:ind w:left="720"/>
        <w:rPr>
          <w:rFonts w:cs="Arial"/>
          <w:sz w:val="20"/>
          <w:lang w:val="en-AU"/>
        </w:rPr>
      </w:pPr>
      <w:r w:rsidRPr="00F7635E">
        <w:rPr>
          <w:rFonts w:cs="Arial"/>
          <w:sz w:val="20"/>
          <w:lang w:val="en-AU"/>
        </w:rPr>
        <w:t xml:space="preserve">Describe the process(es) by which the site's success will be evaluated. How do you know that the site does what the client wanted? Measure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you stated above.</w:t>
      </w:r>
    </w:p>
    <w:p w14:paraId="2C827FFD" w14:textId="77777777" w:rsidR="008E1314" w:rsidRPr="00F7635E" w:rsidRDefault="008E1314" w:rsidP="0083048D">
      <w:pPr>
        <w:ind w:left="720"/>
        <w:rPr>
          <w:rFonts w:cs="Arial"/>
          <w:sz w:val="20"/>
          <w:lang w:val="en-AU"/>
        </w:rPr>
      </w:pPr>
    </w:p>
    <w:p w14:paraId="6CB0C1B6" w14:textId="77777777" w:rsidR="0083048D" w:rsidRPr="00F7635E" w:rsidRDefault="0083048D" w:rsidP="0083048D">
      <w:pPr>
        <w:ind w:left="720"/>
        <w:rPr>
          <w:rFonts w:cs="Arial"/>
          <w:b/>
          <w:bCs/>
          <w:sz w:val="20"/>
          <w:lang w:val="en-AU"/>
        </w:rPr>
      </w:pPr>
      <w:r w:rsidRPr="00F7635E">
        <w:rPr>
          <w:rFonts w:cs="Arial"/>
          <w:b/>
          <w:bCs/>
          <w:sz w:val="20"/>
          <w:lang w:val="en-AU"/>
        </w:rPr>
        <w:t>Target Audience</w:t>
      </w:r>
    </w:p>
    <w:p w14:paraId="54045DEC" w14:textId="77777777" w:rsidR="0083048D" w:rsidRPr="00F7635E" w:rsidRDefault="0083048D" w:rsidP="0083048D">
      <w:pPr>
        <w:ind w:left="720"/>
        <w:rPr>
          <w:rFonts w:cs="Arial"/>
          <w:sz w:val="20"/>
          <w:lang w:val="en-AU"/>
        </w:rPr>
      </w:pPr>
      <w:r w:rsidRPr="00F7635E">
        <w:rPr>
          <w:rFonts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cs="Arial"/>
          <w:sz w:val="20"/>
          <w:lang w:val="en-AU"/>
        </w:rPr>
      </w:pPr>
      <w:r w:rsidRPr="00F7635E">
        <w:rPr>
          <w:rFonts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cs="Arial"/>
          <w:sz w:val="20"/>
          <w:lang w:val="en-AU"/>
        </w:rPr>
      </w:pPr>
      <w:r w:rsidRPr="00F7635E">
        <w:rPr>
          <w:rFonts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cs="Arial"/>
          <w:sz w:val="20"/>
          <w:lang w:val="en-AU"/>
        </w:rPr>
      </w:pPr>
    </w:p>
    <w:p w14:paraId="4B159855" w14:textId="3F17FAC1" w:rsidR="008E1314" w:rsidRPr="00F7635E" w:rsidRDefault="008E1314" w:rsidP="0083048D">
      <w:pPr>
        <w:ind w:left="720"/>
        <w:rPr>
          <w:rFonts w:cs="Arial"/>
          <w:b/>
          <w:bCs/>
          <w:sz w:val="20"/>
          <w:lang w:val="en-AU"/>
        </w:rPr>
      </w:pPr>
      <w:r w:rsidRPr="00F7635E">
        <w:rPr>
          <w:rFonts w:cs="Arial"/>
          <w:b/>
          <w:bCs/>
          <w:sz w:val="20"/>
          <w:lang w:val="en-AU"/>
        </w:rPr>
        <w:t>Content</w:t>
      </w:r>
    </w:p>
    <w:p w14:paraId="7C540A31" w14:textId="68B15FA1" w:rsidR="008E1314" w:rsidRPr="00F7635E" w:rsidRDefault="008E1314" w:rsidP="0083048D">
      <w:pPr>
        <w:ind w:left="720"/>
        <w:rPr>
          <w:rFonts w:cs="Arial"/>
          <w:bCs/>
          <w:sz w:val="20"/>
          <w:lang w:val="en-AU"/>
        </w:rPr>
      </w:pPr>
      <w:r w:rsidRPr="00F7635E">
        <w:rPr>
          <w:rFonts w:cs="Arial"/>
          <w:bCs/>
          <w:sz w:val="20"/>
          <w:lang w:val="en-AU"/>
        </w:rPr>
        <w:t>This section should contain a dot-point list of the pages you intend to make and the content to go on each of those pages.</w:t>
      </w:r>
      <w:r w:rsidR="00AB7D01" w:rsidRPr="00F7635E">
        <w:rPr>
          <w:rFonts w:cs="Arial"/>
          <w:bCs/>
          <w:sz w:val="20"/>
          <w:lang w:val="en-AU"/>
        </w:rPr>
        <w:t xml:space="preserve"> Use a table or nested list or something clear.</w:t>
      </w:r>
      <w:r w:rsidRPr="00F7635E">
        <w:rPr>
          <w:rFonts w:cs="Arial"/>
          <w:bCs/>
          <w:sz w:val="20"/>
          <w:lang w:val="en-AU"/>
        </w:rPr>
        <w:t xml:space="preserve"> Create the flowchart from this.</w:t>
      </w:r>
    </w:p>
    <w:p w14:paraId="3F832A8E" w14:textId="77777777" w:rsidR="008E1314" w:rsidRPr="00F7635E" w:rsidRDefault="008E1314" w:rsidP="0083048D">
      <w:pPr>
        <w:ind w:left="720"/>
        <w:rPr>
          <w:rFonts w:cs="Arial"/>
          <w:bCs/>
          <w:sz w:val="20"/>
          <w:lang w:val="en-AU"/>
        </w:rPr>
      </w:pPr>
    </w:p>
    <w:p w14:paraId="1D41177F" w14:textId="77777777" w:rsidR="0083048D" w:rsidRPr="00F7635E" w:rsidRDefault="0083048D" w:rsidP="0083048D">
      <w:pPr>
        <w:ind w:left="720"/>
        <w:rPr>
          <w:rFonts w:cs="Arial"/>
          <w:b/>
          <w:bCs/>
          <w:sz w:val="20"/>
          <w:lang w:val="en-AU"/>
        </w:rPr>
      </w:pPr>
      <w:r w:rsidRPr="00F7635E">
        <w:rPr>
          <w:rFonts w:cs="Arial"/>
          <w:b/>
          <w:bCs/>
          <w:sz w:val="20"/>
          <w:lang w:val="en-AU"/>
        </w:rPr>
        <w:t>Site Flowchart</w:t>
      </w:r>
    </w:p>
    <w:p w14:paraId="652F2047" w14:textId="3D29F31F" w:rsidR="0083048D" w:rsidRPr="00F7635E" w:rsidRDefault="0083048D" w:rsidP="0083048D">
      <w:pPr>
        <w:ind w:left="720"/>
        <w:rPr>
          <w:rFonts w:cs="Arial"/>
          <w:sz w:val="20"/>
          <w:lang w:val="en-AU"/>
        </w:rPr>
      </w:pPr>
      <w:r w:rsidRPr="00F7635E">
        <w:rPr>
          <w:rFonts w:cs="Arial"/>
          <w:sz w:val="20"/>
          <w:lang w:val="en-AU"/>
        </w:rPr>
        <w:t xml:space="preserve">Create a site flowchart to show the hierarchy of pages in the site and their relationships. </w:t>
      </w:r>
      <w:r w:rsidRPr="00F7635E">
        <w:rPr>
          <w:rFonts w:cs="Arial"/>
          <w:sz w:val="20"/>
          <w:lang w:val="en-AU"/>
        </w:rPr>
        <w:br/>
        <w:t>Each page should be represented by one box. The order of boxes is the order these links should appear on the site.</w:t>
      </w:r>
      <w:r w:rsidR="00AB7D01" w:rsidRPr="00F7635E">
        <w:rPr>
          <w:rFonts w:cs="Arial"/>
          <w:sz w:val="20"/>
          <w:lang w:val="en-AU"/>
        </w:rPr>
        <w:t xml:space="preserve"> </w:t>
      </w:r>
    </w:p>
    <w:p w14:paraId="5BF62606" w14:textId="77777777" w:rsidR="0083048D" w:rsidRPr="00F7635E" w:rsidRDefault="0083048D" w:rsidP="0083048D">
      <w:pPr>
        <w:ind w:left="720"/>
        <w:rPr>
          <w:rFonts w:cs="Arial"/>
          <w:sz w:val="20"/>
          <w:lang w:val="en-AU"/>
        </w:rPr>
      </w:pPr>
      <w:r w:rsidRPr="00F7635E">
        <w:rPr>
          <w:rFonts w:cs="Arial"/>
          <w:sz w:val="20"/>
          <w:lang w:val="en-AU"/>
        </w:rPr>
        <w:t xml:space="preserve">If you don't have a preferred drawing program for flowcharts, use </w:t>
      </w:r>
      <w:hyperlink r:id="rId9" w:history="1">
        <w:r w:rsidRPr="00F7635E">
          <w:rPr>
            <w:rStyle w:val="Hyperlink"/>
            <w:rFonts w:cs="Arial"/>
            <w:sz w:val="20"/>
            <w:lang w:val="en-AU"/>
          </w:rPr>
          <w:t>www.draw.io</w:t>
        </w:r>
      </w:hyperlink>
      <w:r w:rsidRPr="00F7635E">
        <w:rPr>
          <w:rFonts w:cs="Arial"/>
          <w:sz w:val="20"/>
          <w:lang w:val="en-AU"/>
        </w:rPr>
        <w:t>.</w:t>
      </w:r>
    </w:p>
    <w:p w14:paraId="0D1D930B" w14:textId="77777777" w:rsidR="0083048D" w:rsidRPr="00F7635E" w:rsidRDefault="0083048D" w:rsidP="0083048D">
      <w:pPr>
        <w:ind w:left="720"/>
        <w:rPr>
          <w:rFonts w:cs="Arial"/>
          <w:sz w:val="20"/>
          <w:lang w:val="en-AU"/>
        </w:rPr>
      </w:pPr>
      <w:r w:rsidRPr="00F7635E">
        <w:rPr>
          <w:rFonts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cs="Arial"/>
          <w:sz w:val="20"/>
          <w:lang w:val="en-AU"/>
        </w:rPr>
      </w:pPr>
    </w:p>
    <w:p w14:paraId="3DFEE518" w14:textId="14B6BF1A" w:rsidR="0084384C" w:rsidRPr="00F7635E" w:rsidRDefault="000A524B" w:rsidP="0084384C">
      <w:pPr>
        <w:ind w:left="720"/>
        <w:rPr>
          <w:rFonts w:cs="Arial"/>
          <w:b/>
          <w:sz w:val="20"/>
          <w:lang w:val="en-AU"/>
        </w:rPr>
      </w:pPr>
      <w:r w:rsidRPr="00F7635E">
        <w:rPr>
          <w:rFonts w:cs="Arial"/>
          <w:b/>
          <w:sz w:val="20"/>
          <w:lang w:val="en-AU"/>
        </w:rPr>
        <w:t>GitHub Repository Link</w:t>
      </w:r>
      <w:r w:rsidR="0084384C">
        <w:rPr>
          <w:rFonts w:cs="Arial"/>
          <w:b/>
          <w:sz w:val="20"/>
          <w:lang w:val="en-AU"/>
        </w:rPr>
        <w:t xml:space="preserve"> and links to your comps and pages</w:t>
      </w:r>
    </w:p>
    <w:p w14:paraId="180CDC07" w14:textId="77777777" w:rsidR="000A524B" w:rsidRPr="00F7635E" w:rsidRDefault="000A524B" w:rsidP="0083048D">
      <w:pPr>
        <w:ind w:left="720"/>
        <w:rPr>
          <w:rFonts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cs="Arial"/>
          <w:lang w:val="en-AU"/>
        </w:rPr>
      </w:pPr>
      <w:r w:rsidRPr="00F7635E">
        <w:rPr>
          <w:rFonts w:cs="Arial"/>
          <w:lang w:val="en-AU"/>
        </w:rPr>
        <w:t>By this stage, you must have completed design comps (comp = comprehensiv</w:t>
      </w:r>
      <w:r w:rsidR="008E1314" w:rsidRPr="00F7635E">
        <w:rPr>
          <w:rFonts w:cs="Arial"/>
          <w:lang w:val="en-AU"/>
        </w:rPr>
        <w:t xml:space="preserve">e </w:t>
      </w:r>
      <w:r w:rsidR="00511A90">
        <w:rPr>
          <w:rFonts w:cs="Arial"/>
          <w:lang w:val="en-AU"/>
        </w:rPr>
        <w:t>dummy</w:t>
      </w:r>
      <w:r w:rsidR="008E1314" w:rsidRPr="00F7635E">
        <w:rPr>
          <w:rFonts w:cs="Arial"/>
          <w:lang w:val="en-AU"/>
        </w:rPr>
        <w:t xml:space="preserve">, a good mock-up of a page </w:t>
      </w:r>
      <w:r w:rsidRPr="00F7635E">
        <w:rPr>
          <w:rFonts w:cs="Arial"/>
          <w:lang w:val="en-AU"/>
        </w:rPr>
        <w:t>that clearly shows the intended design) for three “levels” or styles of pages</w:t>
      </w:r>
      <w:r w:rsidR="008E1314" w:rsidRPr="00F7635E">
        <w:rPr>
          <w:rFonts w:cs="Arial"/>
          <w:lang w:val="en-AU"/>
        </w:rPr>
        <w:t>,</w:t>
      </w:r>
      <w:r w:rsidRPr="00F7635E">
        <w:rPr>
          <w:rFonts w:cs="Arial"/>
          <w:lang w:val="en-AU"/>
        </w:rPr>
        <w:t xml:space="preserve"> </w:t>
      </w:r>
      <w:r w:rsidR="008E1314" w:rsidRPr="00F7635E">
        <w:rPr>
          <w:rFonts w:cs="Arial"/>
          <w:lang w:val="en-AU"/>
        </w:rPr>
        <w:br/>
      </w:r>
      <w:r w:rsidRPr="00F7635E">
        <w:rPr>
          <w:rFonts w:cs="Arial"/>
          <w:lang w:val="en-AU"/>
        </w:rPr>
        <w:t xml:space="preserve">and developed at least one </w:t>
      </w:r>
      <w:r w:rsidR="008E1314" w:rsidRPr="00F7635E">
        <w:rPr>
          <w:rFonts w:cs="Arial"/>
          <w:lang w:val="en-AU"/>
        </w:rPr>
        <w:t>page using HTML and CSS.</w:t>
      </w:r>
    </w:p>
    <w:p w14:paraId="3D6FC85E" w14:textId="4DA70CE3" w:rsidR="008E1314" w:rsidRPr="00F7635E" w:rsidRDefault="008E1314" w:rsidP="0026198C">
      <w:pPr>
        <w:rPr>
          <w:rFonts w:cs="Arial"/>
          <w:szCs w:val="22"/>
          <w:lang w:val="en-AU"/>
        </w:rPr>
      </w:pPr>
      <w:r w:rsidRPr="00F7635E">
        <w:rPr>
          <w:rFonts w:cs="Arial"/>
          <w:szCs w:val="22"/>
          <w:lang w:val="en-AU"/>
        </w:rPr>
        <w:t xml:space="preserve">You may create your comps either </w:t>
      </w:r>
      <w:r w:rsidR="006F0F82" w:rsidRPr="00F7635E">
        <w:rPr>
          <w:rFonts w:cs="Arial"/>
          <w:szCs w:val="22"/>
          <w:lang w:val="en-AU"/>
        </w:rPr>
        <w:t xml:space="preserve">as </w:t>
      </w:r>
      <w:r w:rsidRPr="00F7635E">
        <w:rPr>
          <w:rFonts w:cs="Arial"/>
          <w:szCs w:val="22"/>
          <w:lang w:val="en-AU"/>
        </w:rPr>
        <w:t>images (using Photoshop or something) or as HTML pages.</w:t>
      </w:r>
    </w:p>
    <w:p w14:paraId="04669572" w14:textId="445034B9" w:rsidR="008E1314" w:rsidRPr="00F7635E" w:rsidRDefault="008E1314" w:rsidP="0026198C">
      <w:pPr>
        <w:rPr>
          <w:rFonts w:cs="Arial"/>
          <w:b/>
          <w:szCs w:val="22"/>
          <w:lang w:val="en-AU"/>
        </w:rPr>
      </w:pPr>
      <w:r w:rsidRPr="00F7635E">
        <w:rPr>
          <w:rFonts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cs="Arial"/>
          <w:szCs w:val="22"/>
          <w:lang w:val="en-AU"/>
        </w:rPr>
      </w:pPr>
    </w:p>
    <w:p w14:paraId="3A009B3D" w14:textId="54037493" w:rsidR="008E1314" w:rsidRPr="00F7635E" w:rsidRDefault="008E1314" w:rsidP="0026198C">
      <w:pPr>
        <w:rPr>
          <w:rFonts w:cs="Arial"/>
          <w:b/>
          <w:szCs w:val="22"/>
          <w:lang w:val="en-AU"/>
        </w:rPr>
      </w:pPr>
      <w:r w:rsidRPr="00F7635E">
        <w:rPr>
          <w:rFonts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Default="008E1314" w:rsidP="0026198C">
      <w:pPr>
        <w:rPr>
          <w:rFonts w:cs="Arial"/>
          <w:szCs w:val="22"/>
          <w:lang w:val="en-AU"/>
        </w:rPr>
      </w:pPr>
    </w:p>
    <w:p w14:paraId="6429BD85" w14:textId="77777777" w:rsidR="0084384C" w:rsidRPr="0052096C" w:rsidRDefault="0084384C" w:rsidP="0084384C">
      <w:pPr>
        <w:rPr>
          <w:rFonts w:cs="Arial"/>
          <w:szCs w:val="22"/>
        </w:rPr>
      </w:pPr>
      <w:r w:rsidRPr="001A037A">
        <w:rPr>
          <w:rFonts w:cs="Arial"/>
          <w:b/>
          <w:szCs w:val="22"/>
        </w:rPr>
        <w:t xml:space="preserve">Important: </w:t>
      </w:r>
      <w:r>
        <w:rPr>
          <w:rFonts w:cs="Arial"/>
          <w:szCs w:val="22"/>
        </w:rPr>
        <w:t xml:space="preserve">The goal of your comps and pages at this stage is to show a complete, representative sample of all of the design elements your site will have. </w:t>
      </w:r>
      <w:r w:rsidRPr="0052096C">
        <w:rPr>
          <w:rFonts w:cs="Arial"/>
          <w:szCs w:val="22"/>
        </w:rPr>
        <w:t>Your pages and designs should be completed as much as possible (</w:t>
      </w:r>
      <w:r>
        <w:rPr>
          <w:rFonts w:cs="Arial"/>
          <w:szCs w:val="22"/>
        </w:rPr>
        <w:t xml:space="preserve">with real text/images, not </w:t>
      </w:r>
      <w:r w:rsidRPr="0052096C">
        <w:rPr>
          <w:rFonts w:cs="Arial"/>
          <w:szCs w:val="22"/>
        </w:rPr>
        <w:t>place-holders)</w:t>
      </w:r>
      <w:r>
        <w:rPr>
          <w:rFonts w:cs="Arial"/>
          <w:szCs w:val="22"/>
        </w:rPr>
        <w:t xml:space="preserve">. This should answer all of the future questions about things like what headings and body text will look like, how images will be treated, what navigation will look like, etc. Think of it as a form of “pattern library”. </w:t>
      </w:r>
      <w:r w:rsidRPr="0052096C">
        <w:rPr>
          <w:rFonts w:cs="Arial"/>
          <w:szCs w:val="22"/>
        </w:rPr>
        <w:t xml:space="preserve">An important goal of this milestone is to give your group and the project stakeholders something to </w:t>
      </w:r>
      <w:r>
        <w:rPr>
          <w:rFonts w:cs="Arial"/>
          <w:szCs w:val="22"/>
        </w:rPr>
        <w:t>discuss and evaluate</w:t>
      </w:r>
      <w:r w:rsidRPr="0052096C">
        <w:rPr>
          <w:rFonts w:cs="Arial"/>
          <w:szCs w:val="22"/>
        </w:rPr>
        <w:t>.</w:t>
      </w:r>
      <w:r>
        <w:rPr>
          <w:rFonts w:cs="Arial"/>
          <w:szCs w:val="22"/>
        </w:rPr>
        <w:t xml:space="preserve"> You may modify your design as much as you want for the final submission.</w:t>
      </w:r>
    </w:p>
    <w:p w14:paraId="30588550" w14:textId="77777777" w:rsidR="0084384C" w:rsidRPr="0052096C" w:rsidRDefault="0084384C" w:rsidP="0084384C">
      <w:pPr>
        <w:rPr>
          <w:rFonts w:cs="Arial"/>
        </w:rPr>
      </w:pPr>
    </w:p>
    <w:p w14:paraId="4EFF1A6A" w14:textId="77777777" w:rsidR="0084384C" w:rsidRPr="0052096C" w:rsidRDefault="0084384C" w:rsidP="0084384C">
      <w:pPr>
        <w:rPr>
          <w:rFonts w:cs="Arial"/>
          <w:b/>
        </w:rPr>
      </w:pPr>
      <w:r w:rsidRPr="0052096C">
        <w:rPr>
          <w:rFonts w:cs="Arial"/>
          <w:b/>
        </w:rPr>
        <w:t>Submission:</w:t>
      </w:r>
    </w:p>
    <w:p w14:paraId="2BA531DF" w14:textId="77777777" w:rsidR="0084384C" w:rsidRPr="0052096C" w:rsidRDefault="0084384C" w:rsidP="0084384C">
      <w:pPr>
        <w:rPr>
          <w:rFonts w:cs="Arial"/>
        </w:rPr>
      </w:pPr>
      <w:r w:rsidRPr="0052096C">
        <w:rPr>
          <w:rFonts w:cs="Arial"/>
        </w:rPr>
        <w:t>You will be added to a group on the</w:t>
      </w:r>
      <w:r>
        <w:rPr>
          <w:rFonts w:cs="Arial"/>
        </w:rPr>
        <w:t xml:space="preserve"> Web</w:t>
      </w:r>
      <w:r w:rsidRPr="0052096C">
        <w:rPr>
          <w:rFonts w:cs="Arial"/>
        </w:rPr>
        <w:t xml:space="preserve"> server that will have space for your project and that each member </w:t>
      </w:r>
      <w:r>
        <w:rPr>
          <w:rFonts w:cs="Arial"/>
        </w:rPr>
        <w:t xml:space="preserve">of your group </w:t>
      </w:r>
      <w:r w:rsidRPr="0052096C">
        <w:rPr>
          <w:rFonts w:cs="Arial"/>
        </w:rPr>
        <w:t>can write to.</w:t>
      </w:r>
    </w:p>
    <w:p w14:paraId="7B76F7EC" w14:textId="00FF3823" w:rsidR="0084384C" w:rsidRPr="0052096C" w:rsidRDefault="0084384C" w:rsidP="0084384C">
      <w:pPr>
        <w:pStyle w:val="ListParagraph"/>
        <w:numPr>
          <w:ilvl w:val="0"/>
          <w:numId w:val="29"/>
        </w:numPr>
        <w:rPr>
          <w:rFonts w:ascii="Arial" w:hAnsi="Arial" w:cs="Arial"/>
          <w:sz w:val="22"/>
          <w:szCs w:val="22"/>
        </w:rPr>
      </w:pPr>
      <w:r w:rsidRPr="0052096C">
        <w:rPr>
          <w:rFonts w:ascii="Arial" w:hAnsi="Arial" w:cs="Arial"/>
          <w:sz w:val="22"/>
          <w:szCs w:val="22"/>
        </w:rPr>
        <w:lastRenderedPageBreak/>
        <w:t xml:space="preserve">Upload your work to a folder called </w:t>
      </w:r>
      <w:r w:rsidRPr="0052096C">
        <w:rPr>
          <w:rFonts w:ascii="Arial" w:hAnsi="Arial" w:cs="Arial"/>
          <w:b/>
          <w:sz w:val="22"/>
          <w:szCs w:val="22"/>
        </w:rPr>
        <w:t>m1</w:t>
      </w:r>
      <w:r w:rsidRPr="0052096C">
        <w:rPr>
          <w:rFonts w:ascii="Arial" w:hAnsi="Arial" w:cs="Arial"/>
          <w:sz w:val="22"/>
          <w:szCs w:val="22"/>
        </w:rPr>
        <w:t xml:space="preserve"> in your group’s space on </w:t>
      </w:r>
      <w:hyperlink r:id="rId10" w:history="1">
        <w:r w:rsidRPr="00061203">
          <w:rPr>
            <w:rStyle w:val="Hyperlink"/>
            <w:rFonts w:ascii="Arial" w:hAnsi="Arial" w:cs="Arial"/>
            <w:sz w:val="22"/>
            <w:szCs w:val="22"/>
            <w:lang w:val="en-AU"/>
          </w:rPr>
          <w:t>http://studentweb.jcu.edu.sg</w:t>
        </w:r>
      </w:hyperlink>
      <w:r>
        <w:rPr>
          <w:rStyle w:val="Hyperlink"/>
          <w:rFonts w:ascii="Arial" w:hAnsi="Arial" w:cs="Arial"/>
          <w:sz w:val="22"/>
          <w:szCs w:val="22"/>
          <w:lang w:val="en-AU"/>
        </w:rPr>
        <w:t>/</w:t>
      </w:r>
      <w:r w:rsidR="00E41678">
        <w:rPr>
          <w:rStyle w:val="Hyperlink"/>
          <w:rFonts w:ascii="Arial" w:hAnsi="Arial" w:cs="Arial"/>
          <w:sz w:val="22"/>
          <w:szCs w:val="22"/>
          <w:lang w:val="en-AU"/>
        </w:rPr>
        <w:t>group&lt;no&gt;/</w:t>
      </w:r>
      <w:r>
        <w:rPr>
          <w:rStyle w:val="Hyperlink"/>
          <w:rFonts w:ascii="Arial" w:hAnsi="Arial" w:cs="Arial"/>
          <w:sz w:val="22"/>
          <w:szCs w:val="22"/>
          <w:lang w:val="en-AU"/>
        </w:rPr>
        <w:t>m1</w:t>
      </w:r>
      <w:r w:rsidRPr="0052096C">
        <w:rPr>
          <w:rFonts w:ascii="Arial" w:hAnsi="Arial" w:cs="Arial"/>
          <w:b/>
          <w:sz w:val="22"/>
          <w:szCs w:val="22"/>
        </w:rPr>
        <w:br/>
      </w:r>
      <w:r w:rsidRPr="0052096C">
        <w:rPr>
          <w:rFonts w:ascii="Arial" w:hAnsi="Arial" w:cs="Arial"/>
          <w:sz w:val="22"/>
          <w:szCs w:val="22"/>
        </w:rPr>
        <w:t>Complete the provided index.html file that links to all of the requirements.</w:t>
      </w:r>
    </w:p>
    <w:p w14:paraId="1E12169E" w14:textId="77777777" w:rsidR="0084384C" w:rsidRPr="0052096C" w:rsidRDefault="0084384C" w:rsidP="0084384C">
      <w:pPr>
        <w:pStyle w:val="ListParagraph"/>
        <w:numPr>
          <w:ilvl w:val="0"/>
          <w:numId w:val="29"/>
        </w:numPr>
        <w:rPr>
          <w:rFonts w:ascii="Arial" w:hAnsi="Arial" w:cs="Arial"/>
          <w:sz w:val="22"/>
          <w:szCs w:val="22"/>
        </w:rPr>
      </w:pPr>
      <w:r>
        <w:rPr>
          <w:rFonts w:ascii="Arial" w:hAnsi="Arial" w:cs="Arial"/>
          <w:sz w:val="22"/>
          <w:szCs w:val="22"/>
        </w:rPr>
        <w:t>One person per group u</w:t>
      </w:r>
      <w:r w:rsidRPr="0052096C">
        <w:rPr>
          <w:rFonts w:ascii="Arial" w:hAnsi="Arial" w:cs="Arial"/>
          <w:sz w:val="22"/>
          <w:szCs w:val="22"/>
        </w:rPr>
        <w:t>pload a zip file containing all of this milestone</w:t>
      </w:r>
      <w:r>
        <w:rPr>
          <w:rFonts w:ascii="Arial" w:hAnsi="Arial" w:cs="Arial"/>
          <w:sz w:val="22"/>
          <w:szCs w:val="22"/>
        </w:rPr>
        <w:t>’s files</w:t>
      </w:r>
      <w:r w:rsidRPr="0052096C">
        <w:rPr>
          <w:rFonts w:ascii="Arial" w:hAnsi="Arial" w:cs="Arial"/>
          <w:sz w:val="22"/>
          <w:szCs w:val="22"/>
        </w:rPr>
        <w:t xml:space="preserve"> to LearnJCU.</w:t>
      </w:r>
    </w:p>
    <w:p w14:paraId="36FA64DF" w14:textId="77777777" w:rsidR="0084384C" w:rsidRPr="0052096C" w:rsidRDefault="0084384C" w:rsidP="0084384C">
      <w:pPr>
        <w:pStyle w:val="ListParagraph"/>
        <w:numPr>
          <w:ilvl w:val="0"/>
          <w:numId w:val="29"/>
        </w:numPr>
        <w:rPr>
          <w:rFonts w:ascii="Arial" w:hAnsi="Arial" w:cs="Arial"/>
        </w:rPr>
      </w:pPr>
      <w:r w:rsidRPr="0052096C">
        <w:rPr>
          <w:rFonts w:ascii="Arial" w:hAnsi="Arial" w:cs="Arial"/>
          <w:sz w:val="22"/>
        </w:rPr>
        <w:t xml:space="preserve">Ensure everything is up to date on GitHub. </w:t>
      </w:r>
      <w:r w:rsidRPr="0052096C">
        <w:rPr>
          <w:rFonts w:ascii="Arial" w:hAnsi="Arial" w:cs="Arial"/>
          <w:b/>
          <w:sz w:val="22"/>
        </w:rPr>
        <w:t>Tag</w:t>
      </w:r>
      <w:r w:rsidRPr="0052096C">
        <w:rPr>
          <w:rFonts w:ascii="Arial" w:hAnsi="Arial" w:cs="Arial"/>
          <w:sz w:val="22"/>
        </w:rPr>
        <w:t xml:space="preserve"> this commit “m1”.</w:t>
      </w:r>
    </w:p>
    <w:p w14:paraId="3EFC7EB3" w14:textId="77777777" w:rsidR="0084384C" w:rsidRPr="0052096C" w:rsidRDefault="0084384C" w:rsidP="0084384C">
      <w:pPr>
        <w:rPr>
          <w:rFonts w:cs="Arial"/>
        </w:rPr>
      </w:pPr>
    </w:p>
    <w:p w14:paraId="77958200" w14:textId="77777777" w:rsidR="0084384C" w:rsidRPr="0052096C" w:rsidRDefault="0084384C" w:rsidP="0084384C">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84384C" w:rsidRPr="0052096C" w14:paraId="7A753F1F"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3DA92632" w14:textId="77777777" w:rsidR="0084384C" w:rsidRPr="0052096C" w:rsidRDefault="0084384C" w:rsidP="00BB322B">
            <w:pPr>
              <w:widowControl w:val="0"/>
              <w:autoSpaceDE w:val="0"/>
              <w:autoSpaceDN w:val="0"/>
              <w:adjustRightInd w:val="0"/>
              <w:rPr>
                <w:rFonts w:cs="Arial"/>
                <w:b/>
                <w:bCs/>
                <w:sz w:val="20"/>
                <w:szCs w:val="20"/>
              </w:rPr>
            </w:pPr>
            <w:bookmarkStart w:id="2" w:name="_Ref253650104"/>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1D2B3118"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1D0732E6"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3838587A"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4A71FA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84384C" w:rsidRPr="0052096C" w14:paraId="52639481"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F038E1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Goals</w:t>
            </w:r>
          </w:p>
          <w:p w14:paraId="466EA55A" w14:textId="77777777" w:rsidR="0084384C" w:rsidRPr="0052096C" w:rsidRDefault="0084384C" w:rsidP="00BB322B">
            <w:pPr>
              <w:widowControl w:val="0"/>
              <w:autoSpaceDE w:val="0"/>
              <w:autoSpaceDN w:val="0"/>
              <w:adjustRightInd w:val="0"/>
              <w:rPr>
                <w:rFonts w:cs="Arial"/>
                <w:b/>
                <w:bCs/>
                <w:sz w:val="16"/>
                <w:szCs w:val="16"/>
              </w:rPr>
            </w:pPr>
          </w:p>
        </w:tc>
        <w:tc>
          <w:tcPr>
            <w:tcW w:w="2090" w:type="dxa"/>
            <w:tcBorders>
              <w:top w:val="single" w:sz="8" w:space="0" w:color="6D6D6D"/>
              <w:bottom w:val="single" w:sz="8" w:space="0" w:color="6D6D6D"/>
              <w:right w:val="single" w:sz="8" w:space="0" w:color="6D6D6D"/>
            </w:tcBorders>
          </w:tcPr>
          <w:p w14:paraId="1DCA52ED"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18"/>
              </w:rPr>
              <w:t xml:space="preserve">Goals are clear in the first sentence, contains measurable goals for the improvement of the </w:t>
            </w:r>
            <w:r>
              <w:rPr>
                <w:rFonts w:cs="Arial"/>
                <w:sz w:val="18"/>
                <w:szCs w:val="18"/>
              </w:rPr>
              <w:t>client</w:t>
            </w:r>
            <w:r w:rsidRPr="0052096C">
              <w:rPr>
                <w:rFonts w:cs="Arial"/>
                <w:sz w:val="18"/>
                <w:szCs w:val="18"/>
              </w:rPr>
              <w:t>, does not contain unnecessary or vague content</w:t>
            </w:r>
          </w:p>
        </w:tc>
        <w:tc>
          <w:tcPr>
            <w:tcW w:w="2091" w:type="dxa"/>
            <w:tcBorders>
              <w:top w:val="single" w:sz="8" w:space="0" w:color="6D6D6D"/>
              <w:bottom w:val="single" w:sz="8" w:space="0" w:color="6D6D6D"/>
              <w:right w:val="single" w:sz="8" w:space="0" w:color="6D6D6D"/>
            </w:tcBorders>
          </w:tcPr>
          <w:p w14:paraId="75DC10C8"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Goals</w:t>
            </w:r>
            <w:r w:rsidRPr="0052096C">
              <w:rPr>
                <w:rFonts w:cs="Arial"/>
                <w:sz w:val="18"/>
                <w:szCs w:val="20"/>
              </w:rPr>
              <w:t xml:space="preserve"> not as clear as </w:t>
            </w:r>
            <w:r>
              <w:rPr>
                <w:rFonts w:cs="Arial"/>
                <w:sz w:val="18"/>
                <w:szCs w:val="20"/>
              </w:rPr>
              <w:t>they</w:t>
            </w:r>
            <w:r w:rsidRPr="0052096C">
              <w:rPr>
                <w:rFonts w:cs="Arial"/>
                <w:sz w:val="18"/>
                <w:szCs w:val="20"/>
              </w:rPr>
              <w:t xml:space="preserve"> should be, unnecessary information, too brief or too long</w:t>
            </w:r>
          </w:p>
        </w:tc>
        <w:tc>
          <w:tcPr>
            <w:tcW w:w="2091" w:type="dxa"/>
            <w:tcBorders>
              <w:top w:val="single" w:sz="8" w:space="0" w:color="6D6D6D"/>
              <w:bottom w:val="single" w:sz="8" w:space="0" w:color="6D6D6D"/>
              <w:right w:val="single" w:sz="8" w:space="0" w:color="6D6D6D"/>
            </w:tcBorders>
          </w:tcPr>
          <w:p w14:paraId="167CBBD3"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V</w:t>
            </w:r>
            <w:r w:rsidRPr="0052096C">
              <w:rPr>
                <w:rFonts w:cs="Arial"/>
                <w:sz w:val="18"/>
                <w:szCs w:val="20"/>
              </w:rPr>
              <w:t xml:space="preserve">ague, not clearly measurable, too brief or too long, goals are not to do with the </w:t>
            </w:r>
            <w:r>
              <w:rPr>
                <w:rFonts w:cs="Arial"/>
                <w:sz w:val="18"/>
                <w:szCs w:val="20"/>
              </w:rPr>
              <w:t>client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3E482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No discernible goals, nothing measurable, inappropriate length</w:t>
            </w:r>
          </w:p>
        </w:tc>
      </w:tr>
      <w:tr w:rsidR="0084384C" w:rsidRPr="0052096C" w14:paraId="106632E3"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44EE8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Success Evaluation</w:t>
            </w:r>
          </w:p>
        </w:tc>
        <w:tc>
          <w:tcPr>
            <w:tcW w:w="2090" w:type="dxa"/>
            <w:tcBorders>
              <w:top w:val="single" w:sz="8" w:space="0" w:color="6D6D6D"/>
              <w:bottom w:val="single" w:sz="8" w:space="0" w:color="6D6D6D"/>
              <w:right w:val="single" w:sz="8" w:space="0" w:color="6D6D6D"/>
            </w:tcBorders>
          </w:tcPr>
          <w:p w14:paraId="5C7EBC4E"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Specifically explains how the </w:t>
            </w:r>
            <w:r>
              <w:rPr>
                <w:rFonts w:cs="Arial"/>
                <w:sz w:val="18"/>
                <w:szCs w:val="20"/>
              </w:rPr>
              <w:t>goals</w:t>
            </w:r>
            <w:r w:rsidRPr="0052096C">
              <w:rPr>
                <w:rFonts w:cs="Arial"/>
                <w:sz w:val="18"/>
                <w:szCs w:val="20"/>
              </w:rPr>
              <w:t xml:space="preserve"> (improvement) will be measured (quantified)</w:t>
            </w:r>
          </w:p>
        </w:tc>
        <w:tc>
          <w:tcPr>
            <w:tcW w:w="2091" w:type="dxa"/>
            <w:tcBorders>
              <w:top w:val="single" w:sz="8" w:space="0" w:color="6D6D6D"/>
              <w:bottom w:val="single" w:sz="8" w:space="0" w:color="6D6D6D"/>
              <w:right w:val="single" w:sz="8" w:space="0" w:color="6D6D6D"/>
            </w:tcBorders>
          </w:tcPr>
          <w:p w14:paraId="050AD65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Measurement is not the best match for the actual </w:t>
            </w:r>
            <w:r>
              <w:rPr>
                <w:rFonts w:cs="Arial"/>
                <w:sz w:val="18"/>
                <w:szCs w:val="20"/>
              </w:rPr>
              <w:t>goals</w:t>
            </w:r>
            <w:r w:rsidRPr="0052096C">
              <w:rPr>
                <w:rFonts w:cs="Arial"/>
                <w:sz w:val="18"/>
                <w:szCs w:val="20"/>
              </w:rPr>
              <w:t>, or does not use quantifiable metrics</w:t>
            </w:r>
          </w:p>
        </w:tc>
        <w:tc>
          <w:tcPr>
            <w:tcW w:w="2091" w:type="dxa"/>
            <w:tcBorders>
              <w:top w:val="single" w:sz="8" w:space="0" w:color="6D6D6D"/>
              <w:bottom w:val="single" w:sz="8" w:space="0" w:color="6D6D6D"/>
              <w:right w:val="single" w:sz="8" w:space="0" w:color="6D6D6D"/>
            </w:tcBorders>
          </w:tcPr>
          <w:p w14:paraId="0BCD0DC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Does not measure the actual </w:t>
            </w:r>
            <w:r>
              <w:rPr>
                <w:rFonts w:cs="Arial"/>
                <w:sz w:val="18"/>
                <w:szCs w:val="20"/>
              </w:rPr>
              <w:t>goals</w:t>
            </w:r>
            <w:r w:rsidRPr="0052096C">
              <w:rPr>
                <w:rFonts w:cs="Arial"/>
                <w:sz w:val="18"/>
                <w:szCs w:val="20"/>
              </w:rPr>
              <w:t xml:space="preserve"> or does not use quantifiable metrics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95C2F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Vague or inappropriate success definition (e.g. hits)</w:t>
            </w:r>
          </w:p>
        </w:tc>
      </w:tr>
      <w:tr w:rsidR="0084384C" w:rsidRPr="0052096C" w14:paraId="35FA39A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BBAF3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Target Audience</w:t>
            </w:r>
          </w:p>
        </w:tc>
        <w:tc>
          <w:tcPr>
            <w:tcW w:w="2090" w:type="dxa"/>
            <w:tcBorders>
              <w:top w:val="single" w:sz="8" w:space="0" w:color="6D6D6D"/>
              <w:bottom w:val="single" w:sz="8" w:space="0" w:color="6D6D6D"/>
              <w:right w:val="single" w:sz="8" w:space="0" w:color="6D6D6D"/>
            </w:tcBorders>
          </w:tcPr>
          <w:p w14:paraId="0E0FCE7B"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Clearly identifies a specific target group, and specifically describes how the site will be designed to suit that target audience</w:t>
            </w:r>
          </w:p>
        </w:tc>
        <w:tc>
          <w:tcPr>
            <w:tcW w:w="2091" w:type="dxa"/>
            <w:tcBorders>
              <w:top w:val="single" w:sz="8" w:space="0" w:color="6D6D6D"/>
              <w:bottom w:val="single" w:sz="8" w:space="0" w:color="6D6D6D"/>
              <w:right w:val="single" w:sz="8" w:space="0" w:color="6D6D6D"/>
            </w:tcBorders>
          </w:tcPr>
          <w:p w14:paraId="0F7102F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lacks clarity, description of site design is not specific enough to suit the target audience</w:t>
            </w:r>
          </w:p>
        </w:tc>
        <w:tc>
          <w:tcPr>
            <w:tcW w:w="2091" w:type="dxa"/>
            <w:tcBorders>
              <w:top w:val="single" w:sz="8" w:space="0" w:color="6D6D6D"/>
              <w:bottom w:val="single" w:sz="8" w:space="0" w:color="6D6D6D"/>
              <w:right w:val="single" w:sz="8" w:space="0" w:color="6D6D6D"/>
            </w:tcBorders>
          </w:tcPr>
          <w:p w14:paraId="7D8AFBF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is too broad or too narrow, does not clearly describe site design for the target audience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7F03A5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is vague or inappropriate, does not describe site design for the target audience</w:t>
            </w:r>
          </w:p>
        </w:tc>
      </w:tr>
      <w:tr w:rsidR="0084384C" w:rsidRPr="0052096C" w14:paraId="5BDA9D4F"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B836C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Flowchart</w:t>
            </w:r>
            <w:r>
              <w:rPr>
                <w:rFonts w:cs="Arial"/>
                <w:b/>
                <w:bCs/>
                <w:sz w:val="20"/>
                <w:szCs w:val="20"/>
              </w:rPr>
              <w:t xml:space="preserve"> &amp; Information Architecture</w:t>
            </w:r>
            <w:r>
              <w:rPr>
                <w:rFonts w:cs="Arial"/>
                <w:b/>
                <w:bCs/>
                <w:sz w:val="20"/>
                <w:szCs w:val="20"/>
              </w:rPr>
              <w:br/>
            </w:r>
            <w:r w:rsidRPr="003B0AF2">
              <w:rPr>
                <w:rFonts w:cs="Arial"/>
                <w:bCs/>
                <w:sz w:val="20"/>
                <w:szCs w:val="20"/>
              </w:rPr>
              <w:t>(plan)</w:t>
            </w:r>
          </w:p>
        </w:tc>
        <w:tc>
          <w:tcPr>
            <w:tcW w:w="2090" w:type="dxa"/>
            <w:tcBorders>
              <w:top w:val="single" w:sz="8" w:space="0" w:color="6D6D6D"/>
              <w:bottom w:val="single" w:sz="8" w:space="0" w:color="6D6D6D"/>
              <w:right w:val="single" w:sz="8" w:space="0" w:color="6D6D6D"/>
            </w:tcBorders>
          </w:tcPr>
          <w:p w14:paraId="5BD9DB6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 layout, shows hierarchy and page/section relationship, correctly shown as one box per page</w:t>
            </w:r>
            <w:r>
              <w:rPr>
                <w:rFonts w:cs="Arial"/>
                <w:sz w:val="18"/>
                <w:szCs w:val="20"/>
              </w:rPr>
              <w:t>, c</w:t>
            </w:r>
            <w:r w:rsidRPr="0052096C">
              <w:rPr>
                <w:rFonts w:cs="Arial"/>
                <w:sz w:val="18"/>
                <w:szCs w:val="20"/>
              </w:rPr>
              <w:t>ontent has been thoughtfully organised</w:t>
            </w:r>
          </w:p>
        </w:tc>
        <w:tc>
          <w:tcPr>
            <w:tcW w:w="2091" w:type="dxa"/>
            <w:tcBorders>
              <w:top w:val="single" w:sz="8" w:space="0" w:color="6D6D6D"/>
              <w:bottom w:val="single" w:sz="8" w:space="0" w:color="6D6D6D"/>
              <w:right w:val="single" w:sz="8" w:space="0" w:color="6D6D6D"/>
            </w:tcBorders>
          </w:tcPr>
          <w:p w14:paraId="4FC1FAB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sufficient but lacks clarity</w:t>
            </w:r>
            <w:r>
              <w:rPr>
                <w:rFonts w:cs="Arial"/>
                <w:sz w:val="18"/>
                <w:szCs w:val="20"/>
              </w:rPr>
              <w:t>, c</w:t>
            </w:r>
            <w:r w:rsidRPr="0052096C">
              <w:rPr>
                <w:rFonts w:cs="Arial"/>
                <w:sz w:val="18"/>
                <w:szCs w:val="20"/>
              </w:rPr>
              <w:t>ontent is mostly well-organised</w:t>
            </w:r>
          </w:p>
        </w:tc>
        <w:tc>
          <w:tcPr>
            <w:tcW w:w="2091" w:type="dxa"/>
            <w:tcBorders>
              <w:top w:val="single" w:sz="8" w:space="0" w:color="6D6D6D"/>
              <w:bottom w:val="single" w:sz="8" w:space="0" w:color="6D6D6D"/>
              <w:right w:val="single" w:sz="8" w:space="0" w:color="6D6D6D"/>
            </w:tcBorders>
          </w:tcPr>
          <w:p w14:paraId="5FBB4C10"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has mistakes in it (e.g. not every box is a page), inconsistent or incorrect visual language used</w:t>
            </w:r>
            <w:r>
              <w:rPr>
                <w:rFonts w:cs="Arial"/>
                <w:sz w:val="18"/>
                <w:szCs w:val="20"/>
              </w:rPr>
              <w:t xml:space="preserve">, some </w:t>
            </w:r>
            <w:r w:rsidRPr="0052096C">
              <w:rPr>
                <w:rFonts w:cs="Arial"/>
                <w:sz w:val="18"/>
                <w:szCs w:val="20"/>
              </w:rPr>
              <w:t xml:space="preserve">content is </w:t>
            </w:r>
            <w:r>
              <w:rPr>
                <w:rFonts w:cs="Arial"/>
                <w:sz w:val="18"/>
                <w:szCs w:val="20"/>
              </w:rPr>
              <w:t xml:space="preserve">not </w:t>
            </w:r>
            <w:r w:rsidRPr="0052096C">
              <w:rPr>
                <w:rFonts w:cs="Arial"/>
                <w:sz w:val="18"/>
                <w:szCs w:val="20"/>
              </w:rPr>
              <w:t>well-organised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F61F40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unhelpful, hierarchy is not represented</w:t>
            </w:r>
            <w:r>
              <w:rPr>
                <w:rFonts w:cs="Arial"/>
                <w:sz w:val="18"/>
                <w:szCs w:val="20"/>
              </w:rPr>
              <w:t>, c</w:t>
            </w:r>
            <w:r w:rsidRPr="0052096C">
              <w:rPr>
                <w:rFonts w:cs="Arial"/>
                <w:sz w:val="18"/>
                <w:szCs w:val="20"/>
              </w:rPr>
              <w:t xml:space="preserve">ontent </w:t>
            </w:r>
            <w:r>
              <w:rPr>
                <w:rFonts w:cs="Arial"/>
                <w:sz w:val="18"/>
                <w:szCs w:val="20"/>
              </w:rPr>
              <w:t>is poorly organised</w:t>
            </w:r>
          </w:p>
        </w:tc>
      </w:tr>
      <w:tr w:rsidR="0084384C" w:rsidRPr="0052096C" w14:paraId="568A641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D1BC7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Interface</w:t>
            </w:r>
            <w:r>
              <w:rPr>
                <w:rFonts w:cs="Arial"/>
                <w:b/>
                <w:bCs/>
                <w:sz w:val="20"/>
                <w:szCs w:val="20"/>
              </w:rPr>
              <w:t xml:space="preserve"> &amp; Information</w:t>
            </w:r>
          </w:p>
          <w:p w14:paraId="4537CFC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Design</w:t>
            </w:r>
            <w:r w:rsidRPr="0052096C">
              <w:rPr>
                <w:rFonts w:cs="Arial"/>
                <w:bCs/>
                <w:sz w:val="20"/>
                <w:szCs w:val="20"/>
              </w:rPr>
              <w:t xml:space="preserve"> (comps &amp; pages)</w:t>
            </w:r>
          </w:p>
        </w:tc>
        <w:tc>
          <w:tcPr>
            <w:tcW w:w="2090" w:type="dxa"/>
            <w:tcBorders>
              <w:top w:val="single" w:sz="8" w:space="0" w:color="6D6D6D"/>
              <w:bottom w:val="single" w:sz="8" w:space="0" w:color="6D6D6D"/>
              <w:right w:val="single" w:sz="8" w:space="0" w:color="6D6D6D"/>
            </w:tcBorders>
          </w:tcPr>
          <w:p w14:paraId="092A3E0A"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w:t>
            </w:r>
            <w:r>
              <w:rPr>
                <w:rFonts w:cs="Arial"/>
                <w:sz w:val="18"/>
                <w:szCs w:val="20"/>
              </w:rPr>
              <w:t>, page contents are well-formatted</w:t>
            </w:r>
          </w:p>
        </w:tc>
        <w:tc>
          <w:tcPr>
            <w:tcW w:w="2091" w:type="dxa"/>
            <w:tcBorders>
              <w:top w:val="single" w:sz="8" w:space="0" w:color="6D6D6D"/>
              <w:bottom w:val="single" w:sz="8" w:space="0" w:color="6D6D6D"/>
              <w:right w:val="single" w:sz="8" w:space="0" w:color="6D6D6D"/>
            </w:tcBorders>
          </w:tcPr>
          <w:p w14:paraId="349AC313"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fairly good, not as suitable for site goals and audience as it should be, minor inconsistencies across different pages</w:t>
            </w:r>
            <w:r>
              <w:rPr>
                <w:rFonts w:cs="Arial"/>
                <w:sz w:val="18"/>
                <w:szCs w:val="20"/>
              </w:rPr>
              <w:t>, m</w:t>
            </w:r>
            <w:r w:rsidRPr="0052096C">
              <w:rPr>
                <w:rFonts w:cs="Arial"/>
                <w:sz w:val="18"/>
                <w:szCs w:val="20"/>
              </w:rPr>
              <w:t>ost content is well-formatted</w:t>
            </w:r>
          </w:p>
        </w:tc>
        <w:tc>
          <w:tcPr>
            <w:tcW w:w="2091" w:type="dxa"/>
            <w:tcBorders>
              <w:top w:val="single" w:sz="8" w:space="0" w:color="6D6D6D"/>
              <w:bottom w:val="single" w:sz="8" w:space="0" w:color="6D6D6D"/>
              <w:right w:val="single" w:sz="8" w:space="0" w:color="6D6D6D"/>
            </w:tcBorders>
          </w:tcPr>
          <w:p w14:paraId="303A87A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not suitable for site goals and audience, obvious inconsistencies across different pages</w:t>
            </w:r>
            <w:r>
              <w:rPr>
                <w:rFonts w:cs="Arial"/>
                <w:sz w:val="18"/>
                <w:szCs w:val="20"/>
              </w:rPr>
              <w:t xml:space="preserve">, </w:t>
            </w:r>
            <w:r w:rsidRPr="0052096C">
              <w:rPr>
                <w:rFonts w:cs="Arial"/>
                <w:sz w:val="18"/>
                <w:szCs w:val="20"/>
              </w:rPr>
              <w:t>content</w:t>
            </w:r>
            <w:r>
              <w:rPr>
                <w:rFonts w:cs="Arial"/>
                <w:sz w:val="18"/>
                <w:szCs w:val="20"/>
              </w:rPr>
              <w:t xml:space="preserve"> is not</w:t>
            </w:r>
            <w:r w:rsidRPr="0052096C">
              <w:rPr>
                <w:rFonts w:cs="Arial"/>
                <w:sz w:val="18"/>
                <w:szCs w:val="20"/>
              </w:rPr>
              <w:t xml:space="preserve"> well-formatted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072935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Poor quality, not suitable for site goals and audience</w:t>
            </w:r>
            <w:r>
              <w:rPr>
                <w:rFonts w:cs="Arial"/>
                <w:sz w:val="18"/>
                <w:szCs w:val="20"/>
              </w:rPr>
              <w:t>, contents are poorly formatted</w:t>
            </w:r>
          </w:p>
        </w:tc>
      </w:tr>
      <w:tr w:rsidR="0084384C" w:rsidRPr="0052096C" w14:paraId="066552F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62F96A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HTML + CSS </w:t>
            </w:r>
            <w:r w:rsidRPr="003B0AF2">
              <w:rPr>
                <w:rFonts w:cs="Arial"/>
                <w:bCs/>
                <w:sz w:val="20"/>
                <w:szCs w:val="20"/>
              </w:rPr>
              <w:t>(developed pages)</w:t>
            </w:r>
          </w:p>
          <w:p w14:paraId="3AB2A67C" w14:textId="77777777" w:rsidR="0084384C" w:rsidRPr="00CA54D5" w:rsidRDefault="0084384C" w:rsidP="00BB322B">
            <w:pPr>
              <w:widowControl w:val="0"/>
              <w:autoSpaceDE w:val="0"/>
              <w:autoSpaceDN w:val="0"/>
              <w:adjustRightInd w:val="0"/>
              <w:rPr>
                <w:rFonts w:cs="Arial"/>
                <w:bCs/>
                <w:i/>
                <w:sz w:val="20"/>
                <w:szCs w:val="20"/>
              </w:rPr>
            </w:pPr>
            <w:r w:rsidRPr="00CA54D5">
              <w:rPr>
                <w:rFonts w:cs="Arial"/>
                <w:bCs/>
                <w:i/>
                <w:sz w:val="20"/>
                <w:szCs w:val="20"/>
              </w:rPr>
              <w:t>worth double</w:t>
            </w:r>
          </w:p>
        </w:tc>
        <w:tc>
          <w:tcPr>
            <w:tcW w:w="2090" w:type="dxa"/>
            <w:tcBorders>
              <w:top w:val="single" w:sz="8" w:space="0" w:color="6D6D6D"/>
              <w:bottom w:val="single" w:sz="8" w:space="0" w:color="6D6D6D"/>
              <w:right w:val="single" w:sz="8" w:space="0" w:color="6D6D6D"/>
            </w:tcBorders>
          </w:tcPr>
          <w:p w14:paraId="72A9B0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all present, HTML &amp; CSS used appropriately</w:t>
            </w:r>
          </w:p>
        </w:tc>
        <w:tc>
          <w:tcPr>
            <w:tcW w:w="2091" w:type="dxa"/>
            <w:tcBorders>
              <w:top w:val="single" w:sz="8" w:space="0" w:color="6D6D6D"/>
              <w:bottom w:val="single" w:sz="8" w:space="0" w:color="6D6D6D"/>
              <w:right w:val="single" w:sz="8" w:space="0" w:color="6D6D6D"/>
            </w:tcBorders>
          </w:tcPr>
          <w:p w14:paraId="72E5D779"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present, HTML &amp; CSS mostly used appropriately</w:t>
            </w:r>
          </w:p>
        </w:tc>
        <w:tc>
          <w:tcPr>
            <w:tcW w:w="2091" w:type="dxa"/>
            <w:tcBorders>
              <w:top w:val="single" w:sz="8" w:space="0" w:color="6D6D6D"/>
              <w:bottom w:val="single" w:sz="8" w:space="0" w:color="6D6D6D"/>
              <w:right w:val="single" w:sz="8" w:space="0" w:color="6D6D6D"/>
            </w:tcBorders>
          </w:tcPr>
          <w:p w14:paraId="76883238"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Important content and design elements are missing, HTML &amp; CSS problems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1FB72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missing, HTML &amp; CSS problems</w:t>
            </w:r>
          </w:p>
        </w:tc>
      </w:tr>
      <w:bookmarkEnd w:id="2"/>
    </w:tbl>
    <w:p w14:paraId="2EB2A707" w14:textId="77777777" w:rsidR="0084384C" w:rsidRPr="00F7635E" w:rsidRDefault="0084384C" w:rsidP="0084384C">
      <w:pPr>
        <w:rPr>
          <w:lang w:val="en-AU"/>
        </w:rPr>
      </w:pPr>
    </w:p>
    <w:p w14:paraId="55FF9287" w14:textId="77777777" w:rsidR="00C34FAD" w:rsidRPr="00F7635E" w:rsidRDefault="00C34FAD" w:rsidP="0026198C">
      <w:pPr>
        <w:rPr>
          <w:rFonts w:cs="Arial"/>
          <w:lang w:val="en-AU"/>
        </w:rPr>
      </w:pPr>
    </w:p>
    <w:p w14:paraId="5F976CD8" w14:textId="77777777" w:rsidR="00335741" w:rsidRPr="00F7635E" w:rsidRDefault="00335741" w:rsidP="00335741">
      <w:pPr>
        <w:rPr>
          <w:rFonts w:cs="Arial"/>
          <w:lang w:val="en-AU"/>
        </w:rPr>
      </w:pPr>
    </w:p>
    <w:p w14:paraId="6CC7A64C" w14:textId="10CE31DA" w:rsidR="002D0788" w:rsidRPr="00F7635E" w:rsidRDefault="00807954" w:rsidP="00630177">
      <w:pPr>
        <w:pStyle w:val="Heading2"/>
        <w:rPr>
          <w:rFonts w:cs="Arial"/>
          <w:lang w:val="en-AU"/>
        </w:rPr>
      </w:pPr>
      <w:r>
        <w:rPr>
          <w:rFonts w:ascii="Arial" w:hAnsi="Arial" w:cs="Arial"/>
          <w:szCs w:val="22"/>
          <w:lang w:val="en-AU"/>
        </w:rPr>
        <w:br w:type="column"/>
      </w:r>
      <w:r w:rsidR="002D0788" w:rsidRPr="00F7635E">
        <w:rPr>
          <w:rFonts w:ascii="Arial" w:hAnsi="Arial" w:cs="Arial"/>
          <w:lang w:val="en-AU"/>
        </w:rPr>
        <w:lastRenderedPageBreak/>
        <w:t xml:space="preserve"> </w:t>
      </w:r>
    </w:p>
    <w:p w14:paraId="37A37260" w14:textId="226A10D6" w:rsidR="00B042D1" w:rsidRPr="00F7635E" w:rsidDel="0084384C" w:rsidRDefault="00B042D1" w:rsidP="00B042D1">
      <w:pPr>
        <w:rPr>
          <w:del w:id="3" w:author="Ward, Lindsay" w:date="2016-04-12T08:32:00Z"/>
          <w:rFonts w:cs="Arial"/>
          <w:b/>
          <w:bCs/>
          <w:lang w:val="en-AU"/>
        </w:rPr>
      </w:pPr>
      <w:r w:rsidRPr="00F7635E">
        <w:rPr>
          <w:rFonts w:cs="Arial"/>
          <w:b/>
          <w:bCs/>
          <w:lang w:val="en-AU"/>
        </w:rPr>
        <w:t>Milestone 2 – Finished Site –</w:t>
      </w:r>
      <w:r w:rsidR="0084384C">
        <w:rPr>
          <w:rFonts w:cs="Arial"/>
          <w:b/>
          <w:bCs/>
          <w:lang w:val="en-AU"/>
        </w:rPr>
        <w:t xml:space="preserve"> </w:t>
      </w:r>
      <w:r w:rsidR="00473B6F" w:rsidRPr="00F7635E">
        <w:rPr>
          <w:rFonts w:cs="Arial"/>
          <w:b/>
          <w:bCs/>
          <w:lang w:val="en-AU"/>
        </w:rPr>
        <w:t>30%</w:t>
      </w:r>
      <w:r w:rsidR="0084384C">
        <w:rPr>
          <w:rFonts w:cs="Arial"/>
          <w:b/>
          <w:bCs/>
          <w:lang w:val="en-AU"/>
        </w:rPr>
        <w:t xml:space="preserve"> </w:t>
      </w:r>
    </w:p>
    <w:p w14:paraId="54A457FD" w14:textId="4A0C59C5" w:rsidR="008B4263" w:rsidRPr="00F7635E" w:rsidRDefault="00F6799C" w:rsidP="008B4263">
      <w:pPr>
        <w:rPr>
          <w:rFonts w:cs="Arial"/>
          <w:b/>
          <w:lang w:val="en-AU"/>
        </w:rPr>
      </w:pPr>
      <w:r>
        <w:rPr>
          <w:rFonts w:cs="Arial"/>
          <w:b/>
          <w:lang w:val="en-AU"/>
        </w:rPr>
        <w:t>Due: Week 1</w:t>
      </w:r>
      <w:r w:rsidR="00B7613F">
        <w:rPr>
          <w:rFonts w:cs="Arial"/>
          <w:b/>
          <w:lang w:val="en-AU"/>
        </w:rPr>
        <w:t>0</w:t>
      </w:r>
      <w:r w:rsidR="00A95A18">
        <w:rPr>
          <w:rFonts w:cs="Arial"/>
          <w:b/>
          <w:lang w:val="en-AU"/>
        </w:rPr>
        <w:t xml:space="preserve">, </w:t>
      </w:r>
      <w:r w:rsidR="00B7613F">
        <w:rPr>
          <w:rFonts w:cs="Arial"/>
          <w:b/>
          <w:lang w:val="en-AU"/>
        </w:rPr>
        <w:t>27</w:t>
      </w:r>
      <w:r w:rsidR="00B7613F" w:rsidRPr="00B7613F">
        <w:rPr>
          <w:rFonts w:cs="Arial"/>
          <w:b/>
          <w:vertAlign w:val="superscript"/>
          <w:lang w:val="en-AU"/>
        </w:rPr>
        <w:t>th</w:t>
      </w:r>
      <w:r w:rsidR="00B7613F">
        <w:rPr>
          <w:rFonts w:cs="Arial"/>
          <w:b/>
          <w:lang w:val="en-AU"/>
        </w:rPr>
        <w:t xml:space="preserve"> May 2016</w:t>
      </w:r>
    </w:p>
    <w:p w14:paraId="134A0B32" w14:textId="76394748" w:rsidR="00B042D1" w:rsidRPr="00F7635E" w:rsidRDefault="00B042D1" w:rsidP="006A36E0">
      <w:pPr>
        <w:rPr>
          <w:rFonts w:cs="Arial"/>
          <w:lang w:val="en-AU"/>
        </w:rPr>
      </w:pPr>
    </w:p>
    <w:p w14:paraId="6090109E" w14:textId="515B3902"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This is the finished product website, the result of your team going through the complete design and development process. Assessment of this milestone is for both completeness</w:t>
      </w:r>
      <w:r w:rsidR="00E41678">
        <w:rPr>
          <w:rFonts w:cs="Arial"/>
          <w:szCs w:val="22"/>
          <w:lang w:val="en-AU"/>
        </w:rPr>
        <w:t xml:space="preserve">, </w:t>
      </w:r>
      <w:r w:rsidRPr="00F7635E">
        <w:rPr>
          <w:rFonts w:cs="Arial"/>
          <w:szCs w:val="22"/>
          <w:lang w:val="en-AU"/>
        </w:rPr>
        <w:t>quality</w:t>
      </w:r>
      <w:r w:rsidR="00E41678">
        <w:rPr>
          <w:rFonts w:cs="Arial"/>
          <w:szCs w:val="22"/>
          <w:lang w:val="en-AU"/>
        </w:rPr>
        <w:t xml:space="preserve"> and teamwork</w:t>
      </w:r>
      <w:r w:rsidRPr="00F7635E">
        <w:rPr>
          <w:rFonts w:cs="Arial"/>
          <w:szCs w:val="22"/>
          <w:lang w:val="en-AU"/>
        </w:rPr>
        <w:t>.</w:t>
      </w:r>
    </w:p>
    <w:p w14:paraId="1FF0736A" w14:textId="33C87E13" w:rsidR="00B042D1" w:rsidRPr="00F7635E" w:rsidRDefault="00807954" w:rsidP="00B042D1">
      <w:pPr>
        <w:widowControl w:val="0"/>
        <w:autoSpaceDE w:val="0"/>
        <w:autoSpaceDN w:val="0"/>
        <w:adjustRightInd w:val="0"/>
        <w:spacing w:after="240"/>
        <w:rPr>
          <w:rFonts w:cs="Arial"/>
          <w:szCs w:val="22"/>
          <w:lang w:val="en-AU"/>
        </w:rPr>
      </w:pPr>
      <w:r>
        <w:rPr>
          <w:rFonts w:cs="Arial"/>
          <w:szCs w:val="22"/>
          <w:lang w:val="en-AU"/>
        </w:rPr>
        <w:t>Complete the</w:t>
      </w:r>
      <w:r w:rsidR="00B042D1" w:rsidRPr="00F7635E">
        <w:rPr>
          <w:rFonts w:cs="Arial"/>
          <w:szCs w:val="22"/>
          <w:lang w:val="en-AU"/>
        </w:rPr>
        <w:t xml:space="preserve"> </w:t>
      </w:r>
      <w:r>
        <w:rPr>
          <w:rFonts w:cs="Arial"/>
          <w:szCs w:val="22"/>
          <w:lang w:val="en-AU"/>
        </w:rPr>
        <w:t xml:space="preserve">provided report </w:t>
      </w:r>
      <w:r w:rsidR="00B042D1" w:rsidRPr="00F7635E">
        <w:rPr>
          <w:rFonts w:cs="Arial"/>
          <w:szCs w:val="22"/>
          <w:lang w:val="en-AU"/>
        </w:rPr>
        <w:t xml:space="preserve">file called </w:t>
      </w:r>
      <w:r w:rsidR="00B042D1" w:rsidRPr="00F7635E">
        <w:rPr>
          <w:rFonts w:cs="Arial"/>
          <w:b/>
          <w:szCs w:val="22"/>
          <w:lang w:val="en-AU"/>
        </w:rPr>
        <w:t>report.html</w:t>
      </w:r>
      <w:r>
        <w:rPr>
          <w:rFonts w:cs="Arial"/>
          <w:szCs w:val="22"/>
          <w:lang w:val="en-AU"/>
        </w:rPr>
        <w:t xml:space="preserve">, which must contain brief </w:t>
      </w:r>
      <w:r w:rsidR="00B042D1" w:rsidRPr="00F7635E">
        <w:rPr>
          <w:rFonts w:cs="Arial"/>
          <w:szCs w:val="22"/>
          <w:lang w:val="en-AU"/>
        </w:rPr>
        <w:t>dot-point</w:t>
      </w:r>
      <w:r>
        <w:rPr>
          <w:rFonts w:cs="Arial"/>
          <w:szCs w:val="22"/>
          <w:lang w:val="en-AU"/>
        </w:rPr>
        <w:t xml:space="preserve"> details for</w:t>
      </w:r>
      <w:r w:rsidR="00B042D1" w:rsidRPr="00F7635E">
        <w:rPr>
          <w:rFonts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 xml:space="preserve">Please note that it is acceptable to find and use code for parts of your site. You must write the </w:t>
      </w:r>
      <w:r w:rsidR="00E9457A" w:rsidRPr="00F7635E">
        <w:rPr>
          <w:rFonts w:cs="Arial"/>
          <w:szCs w:val="22"/>
          <w:lang w:val="en-AU"/>
        </w:rPr>
        <w:t>core functionality</w:t>
      </w:r>
      <w:r w:rsidRPr="00F7635E">
        <w:rPr>
          <w:rFonts w:cs="Arial"/>
          <w:szCs w:val="22"/>
          <w:lang w:val="en-AU"/>
        </w:rPr>
        <w:t xml:space="preserve"> yourself.</w:t>
      </w:r>
      <w:r w:rsidR="002F51A3" w:rsidRPr="00F7635E">
        <w:rPr>
          <w:rFonts w:cs="Arial"/>
          <w:szCs w:val="22"/>
          <w:lang w:val="en-AU"/>
        </w:rPr>
        <w:t xml:space="preserve"> </w:t>
      </w:r>
      <w:r w:rsidRPr="00F7635E">
        <w:rPr>
          <w:rFonts w:cs="Arial"/>
          <w:szCs w:val="22"/>
          <w:lang w:val="en-AU"/>
        </w:rPr>
        <w:t xml:space="preserve">You </w:t>
      </w:r>
      <w:r w:rsidR="00A42689" w:rsidRPr="00F7635E">
        <w:rPr>
          <w:rFonts w:cs="Arial"/>
          <w:szCs w:val="22"/>
          <w:lang w:val="en-AU"/>
        </w:rPr>
        <w:t>cannot</w:t>
      </w:r>
      <w:r w:rsidRPr="00F7635E">
        <w:rPr>
          <w:rFonts w:cs="Arial"/>
          <w:szCs w:val="22"/>
          <w:lang w:val="en-AU"/>
        </w:rPr>
        <w:t xml:space="preserve"> use any existing content management systems</w:t>
      </w:r>
      <w:r w:rsidR="00E9457A" w:rsidRPr="00F7635E">
        <w:rPr>
          <w:rFonts w:cs="Arial"/>
          <w:szCs w:val="22"/>
          <w:lang w:val="en-AU"/>
        </w:rPr>
        <w:t xml:space="preserve"> or existing templates</w:t>
      </w:r>
      <w:r w:rsidRPr="00F7635E">
        <w:rPr>
          <w:rFonts w:cs="Arial"/>
          <w:szCs w:val="22"/>
          <w:lang w:val="en-AU"/>
        </w:rPr>
        <w:t>. The work you submit must be substantially your own, but using existing libraries to achieve parts of it is actually good practice and is recommended.</w:t>
      </w:r>
      <w:r w:rsidR="002F51A3" w:rsidRPr="00F7635E">
        <w:rPr>
          <w:rFonts w:cs="Arial"/>
          <w:szCs w:val="22"/>
          <w:lang w:val="en-AU"/>
        </w:rPr>
        <w:t xml:space="preserve"> In particular, you are welcome to use existing JavaScript libraries and example code for adding interest and functionality.</w:t>
      </w:r>
      <w:r w:rsidRPr="00F7635E">
        <w:rPr>
          <w:rFonts w:cs="Arial"/>
          <w:szCs w:val="22"/>
          <w:lang w:val="en-AU"/>
        </w:rPr>
        <w:t xml:space="preserve"> </w:t>
      </w:r>
      <w:r w:rsidR="002F51A3" w:rsidRPr="00F7635E">
        <w:rPr>
          <w:rFonts w:cs="Arial"/>
          <w:szCs w:val="22"/>
          <w:lang w:val="en-AU"/>
        </w:rPr>
        <w:br/>
      </w:r>
      <w:r w:rsidRPr="00F7635E">
        <w:rPr>
          <w:rFonts w:cs="Arial"/>
          <w:szCs w:val="22"/>
          <w:lang w:val="en-AU"/>
        </w:rPr>
        <w:t>Please ask on the LearnJCU discussion board</w:t>
      </w:r>
      <w:r w:rsidR="00E9457A" w:rsidRPr="00F7635E">
        <w:rPr>
          <w:rFonts w:cs="Arial"/>
          <w:szCs w:val="22"/>
          <w:lang w:val="en-AU"/>
        </w:rPr>
        <w:t xml:space="preserve"> or Facebook group</w:t>
      </w:r>
      <w:r w:rsidRPr="00F7635E">
        <w:rPr>
          <w:rFonts w:cs="Arial"/>
          <w:szCs w:val="22"/>
          <w:lang w:val="en-AU"/>
        </w:rPr>
        <w:t xml:space="preserve"> if you are unsure</w:t>
      </w:r>
      <w:r w:rsidR="00A42689" w:rsidRPr="00F7635E">
        <w:rPr>
          <w:rFonts w:cs="Arial"/>
          <w:szCs w:val="22"/>
          <w:lang w:val="en-AU"/>
        </w:rPr>
        <w:t xml:space="preserve"> about what is considered acceptable. </w:t>
      </w:r>
      <w:r w:rsidR="00A42689" w:rsidRPr="00F7635E">
        <w:rPr>
          <w:rFonts w:cs="Arial"/>
          <w:szCs w:val="22"/>
          <w:lang w:val="en-AU"/>
        </w:rPr>
        <w:br/>
      </w:r>
      <w:r w:rsidRPr="00F7635E">
        <w:rPr>
          <w:rFonts w:cs="Arial"/>
          <w:szCs w:val="22"/>
          <w:lang w:val="en-AU"/>
        </w:rPr>
        <w:t xml:space="preserve">You must reference any code that you use that you did not create in your </w:t>
      </w:r>
      <w:r w:rsidRPr="00F7635E">
        <w:rPr>
          <w:rFonts w:cs="Arial"/>
          <w:b/>
          <w:szCs w:val="22"/>
          <w:lang w:val="en-AU"/>
        </w:rPr>
        <w:t xml:space="preserve">report.html </w:t>
      </w:r>
      <w:r w:rsidRPr="00F7635E">
        <w:rPr>
          <w:rFonts w:cs="Arial"/>
          <w:szCs w:val="22"/>
          <w:lang w:val="en-AU"/>
        </w:rPr>
        <w:t>file.</w:t>
      </w:r>
    </w:p>
    <w:p w14:paraId="6B2CBE42" w14:textId="77777777" w:rsidR="00956C03" w:rsidRPr="00F7635E" w:rsidRDefault="00B042D1" w:rsidP="00B042D1">
      <w:pPr>
        <w:rPr>
          <w:rFonts w:cs="Arial"/>
          <w:b/>
          <w:lang w:val="en-AU"/>
        </w:rPr>
      </w:pPr>
      <w:r w:rsidRPr="00F7635E">
        <w:rPr>
          <w:rFonts w:cs="Arial"/>
          <w:b/>
          <w:lang w:val="en-AU"/>
        </w:rPr>
        <w:t>Submission</w:t>
      </w:r>
    </w:p>
    <w:p w14:paraId="0B392EEC" w14:textId="655174EB"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site</w:t>
      </w:r>
      <w:r w:rsidR="00E41678">
        <w:rPr>
          <w:rFonts w:ascii="Arial" w:hAnsi="Arial" w:cs="Arial"/>
          <w:sz w:val="22"/>
          <w:lang w:val="en-AU"/>
        </w:rPr>
        <w:t xml:space="preserve"> and report.html file</w:t>
      </w:r>
      <w:r w:rsidR="00AF37C6" w:rsidRPr="00F7635E">
        <w:rPr>
          <w:rFonts w:ascii="Arial" w:hAnsi="Arial" w:cs="Arial"/>
          <w:sz w:val="22"/>
          <w:lang w:val="en-AU"/>
        </w:rPr>
        <w:t xml:space="preserv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630177"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5253CDE4" w14:textId="740E9438" w:rsidR="00E41678" w:rsidRPr="00630177" w:rsidRDefault="00E41678" w:rsidP="00B042D1">
      <w:pPr>
        <w:pStyle w:val="ListParagraph"/>
        <w:numPr>
          <w:ilvl w:val="0"/>
          <w:numId w:val="31"/>
        </w:numPr>
        <w:rPr>
          <w:rFonts w:ascii="Arial" w:hAnsi="Arial" w:cs="Arial"/>
          <w:lang w:val="en-AU"/>
        </w:rPr>
      </w:pPr>
      <w:r w:rsidRPr="0052096C">
        <w:rPr>
          <w:rFonts w:ascii="Arial" w:hAnsi="Arial" w:cs="Arial"/>
          <w:sz w:val="22"/>
        </w:rPr>
        <w:t>Ensure everything is up to date on GitHub. Tag this commit “final”.</w:t>
      </w:r>
    </w:p>
    <w:p w14:paraId="1B43A34F" w14:textId="77777777" w:rsidR="00E41678" w:rsidRDefault="00E41678" w:rsidP="00630177">
      <w:pPr>
        <w:rPr>
          <w:rFonts w:cs="Arial"/>
          <w:lang w:val="en-AU"/>
        </w:rPr>
      </w:pPr>
    </w:p>
    <w:p w14:paraId="391C9DFA" w14:textId="77777777" w:rsidR="00E41678" w:rsidRPr="00911A35" w:rsidRDefault="00E41678" w:rsidP="00E41678">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E41678" w:rsidRPr="0052096C" w14:paraId="609484CD"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9E5409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0AEA856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620C2631"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07220FFA"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0CBAC0F"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E41678" w:rsidRPr="0052096C" w14:paraId="15417A5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CB7A602" w14:textId="77777777" w:rsidR="00E41678" w:rsidRPr="00304F2C" w:rsidRDefault="00E41678" w:rsidP="00BB322B">
            <w:pPr>
              <w:ind w:right="102"/>
              <w:rPr>
                <w:rFonts w:cs="Arial"/>
                <w:b/>
                <w:color w:val="000000"/>
                <w:sz w:val="18"/>
                <w:szCs w:val="18"/>
              </w:rPr>
            </w:pPr>
            <w:r w:rsidRPr="0052096C">
              <w:rPr>
                <w:rFonts w:cs="Arial"/>
                <w:b/>
                <w:color w:val="000000"/>
                <w:sz w:val="18"/>
                <w:szCs w:val="18"/>
              </w:rPr>
              <w:t>Content</w:t>
            </w:r>
          </w:p>
        </w:tc>
        <w:tc>
          <w:tcPr>
            <w:tcW w:w="2090" w:type="dxa"/>
            <w:tcBorders>
              <w:top w:val="single" w:sz="8" w:space="0" w:color="6D6D6D"/>
              <w:bottom w:val="single" w:sz="8" w:space="0" w:color="6D6D6D"/>
              <w:right w:val="single" w:sz="8" w:space="0" w:color="6D6D6D"/>
            </w:tcBorders>
          </w:tcPr>
          <w:p w14:paraId="6C686607"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high standard. Content has been written/edited to suit the Web, the audience and site goals. Content is goal-driven. </w:t>
            </w:r>
          </w:p>
        </w:tc>
        <w:tc>
          <w:tcPr>
            <w:tcW w:w="2091" w:type="dxa"/>
            <w:tcBorders>
              <w:top w:val="single" w:sz="8" w:space="0" w:color="6D6D6D"/>
              <w:bottom w:val="single" w:sz="8" w:space="0" w:color="6D6D6D"/>
              <w:right w:val="single" w:sz="8" w:space="0" w:color="6D6D6D"/>
            </w:tcBorders>
          </w:tcPr>
          <w:p w14:paraId="7C1F096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w:t>
            </w:r>
            <w:r>
              <w:rPr>
                <w:rFonts w:cs="Arial"/>
                <w:sz w:val="18"/>
                <w:szCs w:val="18"/>
              </w:rPr>
              <w:t>decent</w:t>
            </w:r>
            <w:r w:rsidRPr="0052096C">
              <w:rPr>
                <w:rFonts w:cs="Arial"/>
                <w:sz w:val="18"/>
                <w:szCs w:val="18"/>
              </w:rPr>
              <w:t xml:space="preserve"> standard. Content has</w:t>
            </w:r>
            <w:r>
              <w:rPr>
                <w:rFonts w:cs="Arial"/>
                <w:sz w:val="18"/>
                <w:szCs w:val="18"/>
              </w:rPr>
              <w:t xml:space="preserve"> mostly</w:t>
            </w:r>
            <w:r w:rsidRPr="0052096C">
              <w:rPr>
                <w:rFonts w:cs="Arial"/>
                <w:sz w:val="18"/>
                <w:szCs w:val="18"/>
              </w:rPr>
              <w:t xml:space="preserve"> been written/edited to suit the Web, the audience and site goals. Content is </w:t>
            </w:r>
            <w:r>
              <w:rPr>
                <w:rFonts w:cs="Arial"/>
                <w:sz w:val="18"/>
                <w:szCs w:val="18"/>
              </w:rPr>
              <w:t xml:space="preserve">mostly </w:t>
            </w:r>
            <w:r w:rsidRPr="0052096C">
              <w:rPr>
                <w:rFonts w:cs="Arial"/>
                <w:sz w:val="18"/>
                <w:szCs w:val="18"/>
              </w:rPr>
              <w:t xml:space="preserve">goal-driven. </w:t>
            </w:r>
          </w:p>
        </w:tc>
        <w:tc>
          <w:tcPr>
            <w:tcW w:w="2091" w:type="dxa"/>
            <w:tcBorders>
              <w:top w:val="single" w:sz="8" w:space="0" w:color="6D6D6D"/>
              <w:bottom w:val="single" w:sz="8" w:space="0" w:color="6D6D6D"/>
              <w:right w:val="single" w:sz="8" w:space="0" w:color="6D6D6D"/>
            </w:tcBorders>
          </w:tcPr>
          <w:p w14:paraId="4DB9E0E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w:t>
            </w:r>
            <w:r>
              <w:rPr>
                <w:rFonts w:cs="Arial"/>
                <w:sz w:val="18"/>
                <w:szCs w:val="18"/>
              </w:rPr>
              <w:t xml:space="preserve">not </w:t>
            </w:r>
            <w:r w:rsidRPr="0052096C">
              <w:rPr>
                <w:rFonts w:cs="Arial"/>
                <w:sz w:val="18"/>
                <w:szCs w:val="18"/>
              </w:rPr>
              <w:t xml:space="preserve">of a </w:t>
            </w:r>
            <w:r>
              <w:rPr>
                <w:rFonts w:cs="Arial"/>
                <w:sz w:val="18"/>
                <w:szCs w:val="18"/>
              </w:rPr>
              <w:t>high</w:t>
            </w:r>
            <w:r w:rsidRPr="0052096C">
              <w:rPr>
                <w:rFonts w:cs="Arial"/>
                <w:sz w:val="18"/>
                <w:szCs w:val="18"/>
              </w:rPr>
              <w:t xml:space="preserve"> standard, containing </w:t>
            </w:r>
            <w:r>
              <w:rPr>
                <w:rFonts w:cs="Arial"/>
                <w:sz w:val="18"/>
                <w:szCs w:val="18"/>
              </w:rPr>
              <w:t xml:space="preserve">some </w:t>
            </w:r>
            <w:r w:rsidRPr="0052096C">
              <w:rPr>
                <w:rFonts w:cs="Arial"/>
                <w:sz w:val="18"/>
                <w:szCs w:val="18"/>
              </w:rPr>
              <w:t xml:space="preserve">errors and not being </w:t>
            </w:r>
            <w:r>
              <w:rPr>
                <w:rFonts w:cs="Arial"/>
                <w:sz w:val="18"/>
                <w:szCs w:val="18"/>
              </w:rPr>
              <w:t xml:space="preserve">very </w:t>
            </w:r>
            <w:r w:rsidRPr="0052096C">
              <w:rPr>
                <w:rFonts w:cs="Arial"/>
                <w:sz w:val="18"/>
                <w:szCs w:val="18"/>
              </w:rPr>
              <w:t>suitable for the Web, audience or site goals. Not</w:t>
            </w:r>
            <w:r>
              <w:rPr>
                <w:rFonts w:cs="Arial"/>
                <w:sz w:val="18"/>
                <w:szCs w:val="18"/>
              </w:rPr>
              <w:t xml:space="preserve"> very</w:t>
            </w:r>
            <w:r w:rsidRPr="0052096C">
              <w:rPr>
                <w:rFonts w:cs="Arial"/>
                <w:sz w:val="18"/>
                <w:szCs w:val="18"/>
              </w:rPr>
              <w:t xml:space="preserve"> goal-driven.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F7032B"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of a low standard, containing errors and not being suitable for the Web, audience or site goals. Not goal-driven. </w:t>
            </w:r>
          </w:p>
        </w:tc>
      </w:tr>
      <w:tr w:rsidR="00E41678" w:rsidRPr="0052096C" w14:paraId="6C74C69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C00117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Design</w:t>
            </w:r>
          </w:p>
        </w:tc>
        <w:tc>
          <w:tcPr>
            <w:tcW w:w="2090" w:type="dxa"/>
            <w:tcBorders>
              <w:top w:val="single" w:sz="8" w:space="0" w:color="6D6D6D"/>
              <w:bottom w:val="single" w:sz="8" w:space="0" w:color="6D6D6D"/>
              <w:right w:val="single" w:sz="8" w:space="0" w:color="6D6D6D"/>
            </w:tcBorders>
          </w:tcPr>
          <w:p w14:paraId="79A9AC62"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has been (re)formatted to be suitable for page purposes and for </w:t>
            </w:r>
            <w:r>
              <w:rPr>
                <w:rFonts w:cs="Arial"/>
                <w:sz w:val="18"/>
                <w:szCs w:val="20"/>
              </w:rPr>
              <w:t>site</w:t>
            </w:r>
            <w:r w:rsidRPr="0052096C">
              <w:rPr>
                <w:rFonts w:cs="Arial"/>
                <w:sz w:val="18"/>
                <w:szCs w:val="20"/>
              </w:rPr>
              <w:t xml:space="preserve"> goals, images enhance meaning of text. Calls-to-action are used appropriately and well designed.</w:t>
            </w:r>
          </w:p>
        </w:tc>
        <w:tc>
          <w:tcPr>
            <w:tcW w:w="2091" w:type="dxa"/>
            <w:tcBorders>
              <w:top w:val="single" w:sz="8" w:space="0" w:color="6D6D6D"/>
              <w:bottom w:val="single" w:sz="8" w:space="0" w:color="6D6D6D"/>
              <w:right w:val="single" w:sz="8" w:space="0" w:color="6D6D6D"/>
            </w:tcBorders>
          </w:tcPr>
          <w:p w14:paraId="7D471C5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Most t</w:t>
            </w:r>
            <w:r w:rsidRPr="0052096C">
              <w:rPr>
                <w:rFonts w:cs="Arial"/>
                <w:sz w:val="18"/>
                <w:szCs w:val="20"/>
              </w:rPr>
              <w:t>ext has</w:t>
            </w:r>
            <w:r>
              <w:rPr>
                <w:rFonts w:cs="Arial"/>
                <w:sz w:val="18"/>
                <w:szCs w:val="20"/>
              </w:rPr>
              <w:t xml:space="preserve"> </w:t>
            </w:r>
            <w:r w:rsidRPr="0052096C">
              <w:rPr>
                <w:rFonts w:cs="Arial"/>
                <w:sz w:val="18"/>
                <w:szCs w:val="20"/>
              </w:rPr>
              <w:t>been (re)formatted to be suitable for page purposes and for</w:t>
            </w:r>
            <w:r>
              <w:rPr>
                <w:rFonts w:cs="Arial"/>
                <w:sz w:val="18"/>
                <w:szCs w:val="20"/>
              </w:rPr>
              <w:t xml:space="preserve"> site</w:t>
            </w:r>
            <w:r w:rsidRPr="0052096C">
              <w:rPr>
                <w:rFonts w:cs="Arial"/>
                <w:sz w:val="18"/>
                <w:szCs w:val="20"/>
              </w:rPr>
              <w:t xml:space="preserve"> goals, images enhance meaning of text. Calls-to-action are used appropriately</w:t>
            </w:r>
            <w:r>
              <w:rPr>
                <w:rFonts w:cs="Arial"/>
                <w:sz w:val="18"/>
                <w:szCs w:val="20"/>
              </w:rPr>
              <w:t>. Visual design of content is lacking.</w:t>
            </w:r>
          </w:p>
        </w:tc>
        <w:tc>
          <w:tcPr>
            <w:tcW w:w="2091" w:type="dxa"/>
            <w:tcBorders>
              <w:top w:val="single" w:sz="8" w:space="0" w:color="6D6D6D"/>
              <w:bottom w:val="single" w:sz="8" w:space="0" w:color="6D6D6D"/>
              <w:right w:val="single" w:sz="8" w:space="0" w:color="6D6D6D"/>
            </w:tcBorders>
          </w:tcPr>
          <w:p w14:paraId="2C182A3A"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is </w:t>
            </w:r>
            <w:r>
              <w:rPr>
                <w:rFonts w:cs="Arial"/>
                <w:sz w:val="18"/>
                <w:szCs w:val="20"/>
              </w:rPr>
              <w:t>mostly not well-</w:t>
            </w:r>
            <w:r w:rsidRPr="0052096C">
              <w:rPr>
                <w:rFonts w:cs="Arial"/>
                <w:sz w:val="18"/>
                <w:szCs w:val="20"/>
              </w:rPr>
              <w:t>presented, images</w:t>
            </w:r>
            <w:r>
              <w:rPr>
                <w:rFonts w:cs="Arial"/>
                <w:sz w:val="18"/>
                <w:szCs w:val="20"/>
              </w:rPr>
              <w:t xml:space="preserve"> used but do not</w:t>
            </w:r>
            <w:r w:rsidRPr="0052096C">
              <w:rPr>
                <w:rFonts w:cs="Arial"/>
                <w:sz w:val="18"/>
                <w:szCs w:val="20"/>
              </w:rPr>
              <w:t xml:space="preserve"> enhance </w:t>
            </w:r>
            <w:r>
              <w:rPr>
                <w:rFonts w:cs="Arial"/>
                <w:sz w:val="18"/>
                <w:szCs w:val="20"/>
              </w:rPr>
              <w:t>message well</w:t>
            </w:r>
            <w:r w:rsidRPr="0052096C">
              <w:rPr>
                <w:rFonts w:cs="Arial"/>
                <w:sz w:val="18"/>
                <w:szCs w:val="20"/>
              </w:rPr>
              <w:t>. Missing calls-to-action or these are not well designed.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618B216"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Text appears just copied from client content or is poorly presented, images not used or not used well to enhance communication. Missing calls-to-action</w:t>
            </w:r>
            <w:r>
              <w:rPr>
                <w:rFonts w:cs="Arial"/>
                <w:sz w:val="18"/>
                <w:szCs w:val="20"/>
              </w:rPr>
              <w:t>.</w:t>
            </w:r>
          </w:p>
        </w:tc>
      </w:tr>
      <w:tr w:rsidR="00E41678" w:rsidRPr="0052096C" w14:paraId="119EC2A7"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6F45FF5" w14:textId="77777777" w:rsidR="00E41678" w:rsidRPr="0052096C" w:rsidRDefault="00E41678" w:rsidP="00BB322B">
            <w:pPr>
              <w:ind w:right="102"/>
              <w:rPr>
                <w:rFonts w:cs="Arial"/>
                <w:b/>
                <w:color w:val="000000"/>
                <w:sz w:val="18"/>
                <w:szCs w:val="18"/>
              </w:rPr>
            </w:pPr>
            <w:r w:rsidRPr="0052096C">
              <w:rPr>
                <w:rFonts w:cs="Arial"/>
                <w:b/>
                <w:color w:val="000000"/>
                <w:sz w:val="18"/>
                <w:szCs w:val="18"/>
              </w:rPr>
              <w:t>Interface Design</w:t>
            </w:r>
          </w:p>
          <w:p w14:paraId="78121BA2" w14:textId="77777777" w:rsidR="00E41678" w:rsidRPr="0052096C" w:rsidRDefault="00E41678" w:rsidP="00BB322B">
            <w:pPr>
              <w:widowControl w:val="0"/>
              <w:autoSpaceDE w:val="0"/>
              <w:autoSpaceDN w:val="0"/>
              <w:adjustRightInd w:val="0"/>
              <w:rPr>
                <w:rFonts w:cs="Arial"/>
                <w:b/>
                <w:bCs/>
                <w:sz w:val="20"/>
                <w:szCs w:val="20"/>
              </w:rPr>
            </w:pPr>
          </w:p>
        </w:tc>
        <w:tc>
          <w:tcPr>
            <w:tcW w:w="2090" w:type="dxa"/>
            <w:tcBorders>
              <w:top w:val="single" w:sz="8" w:space="0" w:color="6D6D6D"/>
              <w:bottom w:val="single" w:sz="8" w:space="0" w:color="6D6D6D"/>
              <w:right w:val="single" w:sz="8" w:space="0" w:color="6D6D6D"/>
            </w:tcBorders>
          </w:tcPr>
          <w:p w14:paraId="69BB09B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Design is professional, consistent, suitable for site goals and audience. Navigation is </w:t>
            </w:r>
            <w:r w:rsidRPr="0052096C">
              <w:rPr>
                <w:rFonts w:cs="Arial"/>
                <w:sz w:val="18"/>
                <w:szCs w:val="20"/>
              </w:rPr>
              <w:lastRenderedPageBreak/>
              <w:t>well presented.</w:t>
            </w:r>
          </w:p>
        </w:tc>
        <w:tc>
          <w:tcPr>
            <w:tcW w:w="2091" w:type="dxa"/>
            <w:tcBorders>
              <w:top w:val="single" w:sz="8" w:space="0" w:color="6D6D6D"/>
              <w:bottom w:val="single" w:sz="8" w:space="0" w:color="6D6D6D"/>
              <w:right w:val="single" w:sz="8" w:space="0" w:color="6D6D6D"/>
            </w:tcBorders>
          </w:tcPr>
          <w:p w14:paraId="476F9E3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lastRenderedPageBreak/>
              <w:t xml:space="preserve">Design is </w:t>
            </w:r>
            <w:r>
              <w:rPr>
                <w:rFonts w:cs="Arial"/>
                <w:sz w:val="18"/>
                <w:szCs w:val="20"/>
              </w:rPr>
              <w:t xml:space="preserve">mostly </w:t>
            </w:r>
            <w:r w:rsidRPr="0052096C">
              <w:rPr>
                <w:rFonts w:cs="Arial"/>
                <w:sz w:val="18"/>
                <w:szCs w:val="20"/>
              </w:rPr>
              <w:t>professional</w:t>
            </w:r>
            <w:r>
              <w:rPr>
                <w:rFonts w:cs="Arial"/>
                <w:sz w:val="18"/>
                <w:szCs w:val="20"/>
              </w:rPr>
              <w:t xml:space="preserve"> but visually lacking</w:t>
            </w:r>
            <w:r w:rsidRPr="0052096C">
              <w:rPr>
                <w:rFonts w:cs="Arial"/>
                <w:sz w:val="18"/>
                <w:szCs w:val="20"/>
              </w:rPr>
              <w:t xml:space="preserve">, consistent, suitable for </w:t>
            </w:r>
            <w:r w:rsidRPr="0052096C">
              <w:rPr>
                <w:rFonts w:cs="Arial"/>
                <w:sz w:val="18"/>
                <w:szCs w:val="20"/>
              </w:rPr>
              <w:lastRenderedPageBreak/>
              <w:t xml:space="preserve">site goals and audience. Navigation is </w:t>
            </w:r>
            <w:r>
              <w:rPr>
                <w:rFonts w:cs="Arial"/>
                <w:sz w:val="18"/>
                <w:szCs w:val="20"/>
              </w:rPr>
              <w:t>fine</w:t>
            </w:r>
            <w:r w:rsidRPr="0052096C">
              <w:rPr>
                <w:rFonts w:cs="Arial"/>
                <w:sz w:val="18"/>
                <w:szCs w:val="20"/>
              </w:rPr>
              <w:t>.</w:t>
            </w:r>
          </w:p>
        </w:tc>
        <w:tc>
          <w:tcPr>
            <w:tcW w:w="2091" w:type="dxa"/>
            <w:tcBorders>
              <w:top w:val="single" w:sz="8" w:space="0" w:color="6D6D6D"/>
              <w:bottom w:val="single" w:sz="8" w:space="0" w:color="6D6D6D"/>
              <w:right w:val="single" w:sz="8" w:space="0" w:color="6D6D6D"/>
            </w:tcBorders>
          </w:tcPr>
          <w:p w14:paraId="2016B3A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lastRenderedPageBreak/>
              <w:t xml:space="preserve">Design is not professional, </w:t>
            </w:r>
            <w:r w:rsidRPr="0052096C">
              <w:rPr>
                <w:rFonts w:cs="Arial"/>
                <w:sz w:val="18"/>
                <w:szCs w:val="20"/>
              </w:rPr>
              <w:t xml:space="preserve">not suitable for site goals and audience. </w:t>
            </w:r>
            <w:r w:rsidRPr="0052096C">
              <w:rPr>
                <w:rFonts w:cs="Arial"/>
                <w:sz w:val="18"/>
                <w:szCs w:val="20"/>
              </w:rPr>
              <w:lastRenderedPageBreak/>
              <w:t xml:space="preserve">Navigation is </w:t>
            </w:r>
            <w:r>
              <w:rPr>
                <w:rFonts w:cs="Arial"/>
                <w:sz w:val="18"/>
                <w:szCs w:val="20"/>
              </w:rPr>
              <w:t>not well</w:t>
            </w:r>
            <w:r w:rsidRPr="0052096C">
              <w:rPr>
                <w:rFonts w:cs="Arial"/>
                <w:sz w:val="18"/>
                <w:szCs w:val="20"/>
              </w:rPr>
              <w:t xml:space="preserve"> presented.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1F6BC33"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lastRenderedPageBreak/>
              <w:t>Poor quality</w:t>
            </w:r>
            <w:r>
              <w:rPr>
                <w:rFonts w:cs="Arial"/>
                <w:sz w:val="18"/>
                <w:szCs w:val="20"/>
              </w:rPr>
              <w:t xml:space="preserve"> design</w:t>
            </w:r>
            <w:r w:rsidRPr="0052096C">
              <w:rPr>
                <w:rFonts w:cs="Arial"/>
                <w:sz w:val="18"/>
                <w:szCs w:val="20"/>
              </w:rPr>
              <w:t xml:space="preserve">, not suitable for site goals and audience. Navigation is poorly </w:t>
            </w:r>
            <w:r w:rsidRPr="0052096C">
              <w:rPr>
                <w:rFonts w:cs="Arial"/>
                <w:sz w:val="18"/>
                <w:szCs w:val="20"/>
              </w:rPr>
              <w:lastRenderedPageBreak/>
              <w:t>presented.</w:t>
            </w:r>
          </w:p>
        </w:tc>
      </w:tr>
      <w:tr w:rsidR="00E41678" w:rsidRPr="0052096C" w14:paraId="561B3609"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29E372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lastRenderedPageBreak/>
              <w:t>Information Architecture</w:t>
            </w:r>
          </w:p>
        </w:tc>
        <w:tc>
          <w:tcPr>
            <w:tcW w:w="2090" w:type="dxa"/>
            <w:tcBorders>
              <w:top w:val="single" w:sz="8" w:space="0" w:color="6D6D6D"/>
              <w:bottom w:val="single" w:sz="8" w:space="0" w:color="6D6D6D"/>
              <w:right w:val="single" w:sz="8" w:space="0" w:color="6D6D6D"/>
            </w:tcBorders>
          </w:tcPr>
          <w:p w14:paraId="5AB63BF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very well</w:t>
            </w:r>
            <w:r w:rsidRPr="0052096C">
              <w:rPr>
                <w:rFonts w:cs="Arial"/>
                <w:sz w:val="18"/>
                <w:szCs w:val="20"/>
              </w:rPr>
              <w:t xml:space="preserve"> organised to be suitable for site goals. Good naming of pages/links. </w:t>
            </w:r>
            <w:r w:rsidRPr="0052096C">
              <w:rPr>
                <w:rFonts w:cs="Arial"/>
                <w:sz w:val="18"/>
                <w:szCs w:val="18"/>
              </w:rPr>
              <w:t xml:space="preserve">Processes are easy to follow due to good design.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1C265A8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mostly well</w:t>
            </w:r>
            <w:r w:rsidRPr="0052096C">
              <w:rPr>
                <w:rFonts w:cs="Arial"/>
                <w:sz w:val="18"/>
                <w:szCs w:val="20"/>
              </w:rPr>
              <w:t xml:space="preserve"> organised to be suitable for site goals</w:t>
            </w:r>
            <w:r>
              <w:rPr>
                <w:rFonts w:cs="Arial"/>
                <w:sz w:val="18"/>
                <w:szCs w:val="20"/>
              </w:rPr>
              <w:t xml:space="preserve"> but with minor problems</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is fine</w:t>
            </w:r>
            <w:r w:rsidRPr="0052096C">
              <w:rPr>
                <w:rFonts w:cs="Arial"/>
                <w:sz w:val="18"/>
                <w:szCs w:val="20"/>
              </w:rPr>
              <w:t xml:space="preserve">. </w:t>
            </w:r>
            <w:r w:rsidRPr="0052096C">
              <w:rPr>
                <w:rFonts w:cs="Arial"/>
                <w:sz w:val="18"/>
                <w:szCs w:val="18"/>
              </w:rPr>
              <w:t xml:space="preserve">Processes are </w:t>
            </w:r>
            <w:r>
              <w:rPr>
                <w:rFonts w:cs="Arial"/>
                <w:sz w:val="18"/>
                <w:szCs w:val="18"/>
              </w:rPr>
              <w:t xml:space="preserve">reasonably </w:t>
            </w:r>
            <w:r w:rsidRPr="0052096C">
              <w:rPr>
                <w:rFonts w:cs="Arial"/>
                <w:sz w:val="18"/>
                <w:szCs w:val="18"/>
              </w:rPr>
              <w:t xml:space="preserve">easy to follow.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066CB070" w14:textId="77777777" w:rsidR="00E41678" w:rsidRPr="0052096C" w:rsidRDefault="00E41678" w:rsidP="00BB322B">
            <w:pPr>
              <w:rPr>
                <w:rFonts w:cs="Arial"/>
                <w:sz w:val="18"/>
                <w:szCs w:val="20"/>
              </w:rPr>
            </w:pPr>
            <w:r w:rsidRPr="0052096C">
              <w:rPr>
                <w:rFonts w:cs="Arial"/>
                <w:sz w:val="18"/>
                <w:szCs w:val="20"/>
              </w:rPr>
              <w:t xml:space="preserve">Content </w:t>
            </w:r>
            <w:r>
              <w:rPr>
                <w:rFonts w:cs="Arial"/>
                <w:sz w:val="18"/>
                <w:szCs w:val="20"/>
              </w:rPr>
              <w:t>organisation is not great.</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has problems</w:t>
            </w:r>
            <w:r w:rsidRPr="0052096C">
              <w:rPr>
                <w:rFonts w:cs="Arial"/>
                <w:sz w:val="18"/>
                <w:szCs w:val="20"/>
              </w:rPr>
              <w:t>.</w:t>
            </w:r>
            <w:r>
              <w:rPr>
                <w:rFonts w:cs="Arial"/>
                <w:sz w:val="18"/>
                <w:szCs w:val="20"/>
              </w:rPr>
              <w:t xml:space="preserve"> </w:t>
            </w:r>
            <w:r w:rsidRPr="0052096C">
              <w:rPr>
                <w:rFonts w:cs="Arial"/>
                <w:color w:val="000000"/>
                <w:sz w:val="18"/>
                <w:szCs w:val="18"/>
              </w:rPr>
              <w:t>Processes are hard</w:t>
            </w:r>
            <w:r>
              <w:rPr>
                <w:rFonts w:cs="Arial"/>
                <w:color w:val="000000"/>
                <w:sz w:val="18"/>
                <w:szCs w:val="18"/>
              </w:rPr>
              <w:t>er</w:t>
            </w:r>
            <w:r w:rsidRPr="0052096C">
              <w:rPr>
                <w:rFonts w:cs="Arial"/>
                <w:color w:val="000000"/>
                <w:sz w:val="18"/>
                <w:szCs w:val="18"/>
              </w:rPr>
              <w:t xml:space="preserve"> to follow </w:t>
            </w:r>
            <w:r>
              <w:rPr>
                <w:rFonts w:cs="Arial"/>
                <w:color w:val="000000"/>
                <w:sz w:val="18"/>
                <w:szCs w:val="18"/>
              </w:rPr>
              <w:t>than they should be</w:t>
            </w:r>
            <w:r w:rsidRPr="0052096C">
              <w:rPr>
                <w:rFonts w:cs="Arial"/>
                <w:color w:val="000000"/>
                <w:sz w:val="18"/>
                <w:szCs w:val="18"/>
              </w:rPr>
              <w:t xml:space="preserve">. </w:t>
            </w:r>
            <w:r>
              <w:rPr>
                <w:rFonts w:cs="Arial"/>
                <w:color w:val="000000"/>
                <w:sz w:val="18"/>
                <w:szCs w:val="18"/>
              </w:rPr>
              <w:t>Not all</w:t>
            </w:r>
            <w:r w:rsidRPr="0052096C">
              <w:rPr>
                <w:rFonts w:cs="Arial"/>
                <w:color w:val="000000"/>
                <w:sz w:val="18"/>
                <w:szCs w:val="18"/>
              </w:rPr>
              <w:t xml:space="preserve"> important elements</w:t>
            </w:r>
            <w:r>
              <w:rPr>
                <w:rFonts w:cs="Arial"/>
                <w:color w:val="000000"/>
                <w:sz w:val="18"/>
                <w:szCs w:val="18"/>
              </w:rPr>
              <w:t xml:space="preserve"> are easy to locate.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2B96AAB" w14:textId="77777777" w:rsidR="00E41678" w:rsidRPr="0052096C" w:rsidRDefault="00E41678" w:rsidP="00BB322B">
            <w:pPr>
              <w:rPr>
                <w:rFonts w:cs="Arial"/>
                <w:sz w:val="18"/>
                <w:szCs w:val="18"/>
              </w:rPr>
            </w:pPr>
            <w:r w:rsidRPr="0052096C">
              <w:rPr>
                <w:rFonts w:cs="Arial"/>
                <w:sz w:val="18"/>
                <w:szCs w:val="20"/>
              </w:rPr>
              <w:t xml:space="preserve">Content </w:t>
            </w:r>
            <w:r>
              <w:rPr>
                <w:rFonts w:cs="Arial"/>
                <w:sz w:val="18"/>
                <w:szCs w:val="20"/>
              </w:rPr>
              <w:t>organisation</w:t>
            </w:r>
            <w:r w:rsidRPr="0052096C">
              <w:rPr>
                <w:rFonts w:cs="Arial"/>
                <w:sz w:val="18"/>
                <w:szCs w:val="20"/>
              </w:rPr>
              <w:t xml:space="preserve"> seems illogical. Poor naming of pages/links.</w:t>
            </w:r>
          </w:p>
          <w:p w14:paraId="6E3DDB84"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Processes are hard to follow due to poor design. It is </w:t>
            </w:r>
            <w:r>
              <w:rPr>
                <w:rFonts w:cs="Arial"/>
                <w:color w:val="000000"/>
                <w:sz w:val="18"/>
                <w:szCs w:val="18"/>
              </w:rPr>
              <w:t>mostly</w:t>
            </w:r>
            <w:r w:rsidRPr="0052096C">
              <w:rPr>
                <w:rFonts w:cs="Arial"/>
                <w:color w:val="000000"/>
                <w:sz w:val="18"/>
                <w:szCs w:val="18"/>
              </w:rPr>
              <w:t xml:space="preserve"> difficult to locate important elements; or information is missing.</w:t>
            </w:r>
          </w:p>
        </w:tc>
      </w:tr>
      <w:tr w:rsidR="00E41678" w:rsidRPr="0052096C" w14:paraId="39A989C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F4E470" w14:textId="77777777" w:rsidR="00E41678" w:rsidRPr="0052096C" w:rsidRDefault="00E41678" w:rsidP="00BB322B">
            <w:pPr>
              <w:ind w:right="102"/>
              <w:rPr>
                <w:rFonts w:cs="Arial"/>
                <w:b/>
                <w:bCs/>
                <w:sz w:val="20"/>
                <w:szCs w:val="20"/>
              </w:rPr>
            </w:pPr>
            <w:r w:rsidRPr="0052096C">
              <w:rPr>
                <w:rFonts w:cs="Arial"/>
                <w:b/>
                <w:color w:val="000000"/>
                <w:sz w:val="18"/>
                <w:szCs w:val="18"/>
              </w:rPr>
              <w:t xml:space="preserve">HTML </w:t>
            </w:r>
            <w:r>
              <w:rPr>
                <w:rFonts w:cs="Arial"/>
                <w:b/>
                <w:color w:val="000000"/>
                <w:sz w:val="18"/>
                <w:szCs w:val="18"/>
              </w:rPr>
              <w:t>&amp; CSS</w:t>
            </w:r>
          </w:p>
        </w:tc>
        <w:tc>
          <w:tcPr>
            <w:tcW w:w="2090" w:type="dxa"/>
            <w:tcBorders>
              <w:top w:val="single" w:sz="8" w:space="0" w:color="6D6D6D"/>
              <w:bottom w:val="single" w:sz="8" w:space="0" w:color="6D6D6D"/>
              <w:right w:val="single" w:sz="8" w:space="0" w:color="6D6D6D"/>
            </w:tcBorders>
          </w:tcPr>
          <w:p w14:paraId="09EC8F7B"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used effectively to separate form and function. The</w:t>
            </w:r>
            <w:r>
              <w:rPr>
                <w:rFonts w:cs="Arial"/>
                <w:color w:val="000000"/>
                <w:sz w:val="18"/>
                <w:szCs w:val="18"/>
              </w:rPr>
              <w:t xml:space="preserve"> HTML</w:t>
            </w:r>
            <w:r w:rsidRPr="0052096C">
              <w:rPr>
                <w:rFonts w:cs="Arial"/>
                <w:color w:val="000000"/>
                <w:sz w:val="18"/>
                <w:szCs w:val="18"/>
              </w:rPr>
              <w:t xml:space="preserve"> content structure is correct and viewable with styles disabled. External style sheet(s) used as appropriate. Selectors are well-chosen</w:t>
            </w:r>
            <w:r>
              <w:rPr>
                <w:rFonts w:cs="Arial"/>
                <w:color w:val="000000"/>
                <w:sz w:val="18"/>
                <w:szCs w:val="18"/>
              </w:rPr>
              <w:t>, c</w:t>
            </w:r>
            <w:r w:rsidRPr="0052096C">
              <w:rPr>
                <w:rFonts w:cs="Arial"/>
                <w:color w:val="000000"/>
                <w:sz w:val="18"/>
                <w:szCs w:val="18"/>
              </w:rPr>
              <w:t xml:space="preserve">lass names are meaningful. HTML and CSS code is appropriate and </w:t>
            </w:r>
            <w:r w:rsidRPr="0052096C">
              <w:rPr>
                <w:rFonts w:cs="Arial"/>
                <w:sz w:val="18"/>
                <w:szCs w:val="18"/>
              </w:rPr>
              <w:t>all code is valid. alt attributes used correctly for all images.</w:t>
            </w:r>
          </w:p>
        </w:tc>
        <w:tc>
          <w:tcPr>
            <w:tcW w:w="2091" w:type="dxa"/>
            <w:tcBorders>
              <w:top w:val="single" w:sz="8" w:space="0" w:color="6D6D6D"/>
              <w:bottom w:val="single" w:sz="8" w:space="0" w:color="6D6D6D"/>
              <w:right w:val="single" w:sz="8" w:space="0" w:color="6D6D6D"/>
            </w:tcBorders>
          </w:tcPr>
          <w:p w14:paraId="53491FA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w:t>
            </w:r>
            <w:r>
              <w:rPr>
                <w:rFonts w:cs="Arial"/>
                <w:color w:val="000000"/>
                <w:sz w:val="18"/>
                <w:szCs w:val="18"/>
              </w:rPr>
              <w:t xml:space="preserve">mostly </w:t>
            </w:r>
            <w:r w:rsidRPr="0052096C">
              <w:rPr>
                <w:rFonts w:cs="Arial"/>
                <w:color w:val="000000"/>
                <w:sz w:val="18"/>
                <w:szCs w:val="18"/>
              </w:rPr>
              <w:t xml:space="preserve">used effectively to separate form and function. The </w:t>
            </w:r>
            <w:r>
              <w:rPr>
                <w:rFonts w:cs="Arial"/>
                <w:color w:val="000000"/>
                <w:sz w:val="18"/>
                <w:szCs w:val="18"/>
              </w:rPr>
              <w:t xml:space="preserve">HTML </w:t>
            </w:r>
            <w:r w:rsidRPr="0052096C">
              <w:rPr>
                <w:rFonts w:cs="Arial"/>
                <w:color w:val="000000"/>
                <w:sz w:val="18"/>
                <w:szCs w:val="18"/>
              </w:rPr>
              <w:t>content structure is correct. External style sheet(s) used as appropriate. Selectors are</w:t>
            </w:r>
            <w:r>
              <w:rPr>
                <w:rFonts w:cs="Arial"/>
                <w:color w:val="000000"/>
                <w:sz w:val="18"/>
                <w:szCs w:val="18"/>
              </w:rPr>
              <w:t xml:space="preserve"> mostly well-chosen, c</w:t>
            </w:r>
            <w:r w:rsidRPr="0052096C">
              <w:rPr>
                <w:rFonts w:cs="Arial"/>
                <w:color w:val="000000"/>
                <w:sz w:val="18"/>
                <w:szCs w:val="18"/>
              </w:rPr>
              <w:t xml:space="preserve">lass names are </w:t>
            </w:r>
            <w:r>
              <w:rPr>
                <w:rFonts w:cs="Arial"/>
                <w:color w:val="000000"/>
                <w:sz w:val="18"/>
                <w:szCs w:val="18"/>
              </w:rPr>
              <w:t xml:space="preserve">not all </w:t>
            </w:r>
            <w:r w:rsidRPr="0052096C">
              <w:rPr>
                <w:rFonts w:cs="Arial"/>
                <w:color w:val="000000"/>
                <w:sz w:val="18"/>
                <w:szCs w:val="18"/>
              </w:rPr>
              <w:t xml:space="preserve">meaningful. HTML and CSS code is </w:t>
            </w:r>
            <w:r>
              <w:rPr>
                <w:rFonts w:cs="Arial"/>
                <w:color w:val="000000"/>
                <w:sz w:val="18"/>
                <w:szCs w:val="18"/>
              </w:rPr>
              <w:t xml:space="preserve">mostly </w:t>
            </w:r>
            <w:r w:rsidRPr="0052096C">
              <w:rPr>
                <w:rFonts w:cs="Arial"/>
                <w:color w:val="000000"/>
                <w:sz w:val="18"/>
                <w:szCs w:val="18"/>
              </w:rPr>
              <w:t xml:space="preserve">appropriate and </w:t>
            </w:r>
            <w:r w:rsidRPr="0052096C">
              <w:rPr>
                <w:rFonts w:cs="Arial"/>
                <w:sz w:val="18"/>
                <w:szCs w:val="18"/>
              </w:rPr>
              <w:t xml:space="preserve">code </w:t>
            </w:r>
            <w:r>
              <w:rPr>
                <w:rFonts w:cs="Arial"/>
                <w:sz w:val="18"/>
                <w:szCs w:val="18"/>
              </w:rPr>
              <w:t>has minimal</w:t>
            </w:r>
            <w:r w:rsidRPr="0052096C">
              <w:rPr>
                <w:rFonts w:cs="Arial"/>
                <w:sz w:val="18"/>
                <w:szCs w:val="18"/>
              </w:rPr>
              <w:t xml:space="preserve"> valid</w:t>
            </w:r>
            <w:r>
              <w:rPr>
                <w:rFonts w:cs="Arial"/>
                <w:sz w:val="18"/>
                <w:szCs w:val="18"/>
              </w:rPr>
              <w:t>ation errors</w:t>
            </w:r>
            <w:r w:rsidRPr="0052096C">
              <w:rPr>
                <w:rFonts w:cs="Arial"/>
                <w:sz w:val="18"/>
                <w:szCs w:val="18"/>
              </w:rPr>
              <w:t xml:space="preserve">. alt attributes are used correctly for </w:t>
            </w:r>
            <w:r>
              <w:rPr>
                <w:rFonts w:cs="Arial"/>
                <w:sz w:val="18"/>
                <w:szCs w:val="18"/>
              </w:rPr>
              <w:t>most</w:t>
            </w:r>
            <w:r w:rsidRPr="0052096C">
              <w:rPr>
                <w:rFonts w:cs="Arial"/>
                <w:sz w:val="18"/>
                <w:szCs w:val="18"/>
              </w:rPr>
              <w:t xml:space="preserve"> images.</w:t>
            </w:r>
          </w:p>
        </w:tc>
        <w:tc>
          <w:tcPr>
            <w:tcW w:w="2091" w:type="dxa"/>
            <w:tcBorders>
              <w:top w:val="single" w:sz="8" w:space="0" w:color="6D6D6D"/>
              <w:bottom w:val="single" w:sz="8" w:space="0" w:color="6D6D6D"/>
              <w:right w:val="single" w:sz="8" w:space="0" w:color="6D6D6D"/>
            </w:tcBorders>
          </w:tcPr>
          <w:p w14:paraId="3750057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used </w:t>
            </w:r>
            <w:r>
              <w:rPr>
                <w:rFonts w:cs="Arial"/>
                <w:color w:val="000000"/>
                <w:sz w:val="18"/>
                <w:szCs w:val="18"/>
              </w:rPr>
              <w:t xml:space="preserve">but not always well, some styling in HTML or incorrect use of HTML </w:t>
            </w:r>
            <w:r w:rsidRPr="0052096C">
              <w:rPr>
                <w:rFonts w:cs="Arial"/>
                <w:color w:val="000000"/>
                <w:sz w:val="18"/>
                <w:szCs w:val="18"/>
              </w:rPr>
              <w:t>(e.g. use of deprecated elements or attributes)</w:t>
            </w:r>
            <w:r>
              <w:rPr>
                <w:rFonts w:cs="Arial"/>
                <w:color w:val="000000"/>
                <w:sz w:val="18"/>
                <w:szCs w:val="18"/>
              </w:rPr>
              <w:t xml:space="preserve">. </w:t>
            </w:r>
            <w:r w:rsidRPr="0052096C">
              <w:rPr>
                <w:rFonts w:cs="Arial"/>
                <w:color w:val="000000"/>
                <w:sz w:val="18"/>
                <w:szCs w:val="18"/>
              </w:rPr>
              <w:t xml:space="preserve"> Class names are not </w:t>
            </w:r>
            <w:r>
              <w:rPr>
                <w:rFonts w:cs="Arial"/>
                <w:color w:val="000000"/>
                <w:sz w:val="18"/>
                <w:szCs w:val="18"/>
              </w:rPr>
              <w:t xml:space="preserve">always </w:t>
            </w:r>
            <w:r w:rsidRPr="0052096C">
              <w:rPr>
                <w:rFonts w:cs="Arial"/>
                <w:color w:val="000000"/>
                <w:sz w:val="18"/>
                <w:szCs w:val="18"/>
              </w:rPr>
              <w:t>meaningful. S</w:t>
            </w:r>
            <w:r>
              <w:rPr>
                <w:rFonts w:cs="Arial"/>
                <w:color w:val="000000"/>
                <w:sz w:val="18"/>
                <w:szCs w:val="18"/>
              </w:rPr>
              <w:t>ome s</w:t>
            </w:r>
            <w:r w:rsidRPr="0052096C">
              <w:rPr>
                <w:rFonts w:cs="Arial"/>
                <w:color w:val="000000"/>
                <w:sz w:val="18"/>
                <w:szCs w:val="18"/>
              </w:rPr>
              <w:t>tyles are inappropriately embedded in HTML.</w:t>
            </w:r>
            <w:r w:rsidRPr="0052096C">
              <w:rPr>
                <w:rFonts w:cs="Arial"/>
                <w:sz w:val="18"/>
                <w:szCs w:val="18"/>
              </w:rPr>
              <w:t xml:space="preserve"> alt attributes are not used for </w:t>
            </w:r>
            <w:r>
              <w:rPr>
                <w:rFonts w:cs="Arial"/>
                <w:sz w:val="18"/>
                <w:szCs w:val="18"/>
              </w:rPr>
              <w:t xml:space="preserve">most </w:t>
            </w:r>
            <w:r w:rsidRPr="0052096C">
              <w:rPr>
                <w:rFonts w:cs="Arial"/>
                <w:sz w:val="18"/>
                <w:szCs w:val="18"/>
              </w:rPr>
              <w:t>images.</w:t>
            </w:r>
            <w:r>
              <w:rPr>
                <w:rFonts w:cs="Arial"/>
                <w:sz w:val="18"/>
                <w:szCs w:val="18"/>
              </w:rPr>
              <w:t xml:space="preserve"> Validation errors.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E57C3"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barely used or poorly used. Class names are not meaningful. Styles are inappropriately embedded in HTML. Content structure is not suitable</w:t>
            </w:r>
            <w:r>
              <w:rPr>
                <w:rFonts w:cs="Arial"/>
                <w:color w:val="000000"/>
                <w:sz w:val="18"/>
                <w:szCs w:val="18"/>
              </w:rPr>
              <w:t xml:space="preserve">. </w:t>
            </w:r>
            <w:r w:rsidRPr="0052096C">
              <w:rPr>
                <w:rFonts w:cs="Arial"/>
                <w:color w:val="000000"/>
                <w:sz w:val="18"/>
                <w:szCs w:val="18"/>
              </w:rPr>
              <w:t>HTML code is used inappropriately (e.g. use of deprecated elements or attributes)</w:t>
            </w:r>
            <w:r w:rsidRPr="0052096C">
              <w:rPr>
                <w:rFonts w:cs="Arial"/>
                <w:sz w:val="18"/>
                <w:szCs w:val="18"/>
              </w:rPr>
              <w:t>. alt attributes are not used for images.</w:t>
            </w:r>
            <w:r>
              <w:rPr>
                <w:rFonts w:cs="Arial"/>
                <w:sz w:val="18"/>
                <w:szCs w:val="18"/>
              </w:rPr>
              <w:t xml:space="preserve"> Lots of validation errors.</w:t>
            </w:r>
          </w:p>
        </w:tc>
      </w:tr>
      <w:tr w:rsidR="00E41678" w:rsidRPr="0052096C" w14:paraId="4214D454"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17DBD5"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 xml:space="preserve">Technical </w:t>
            </w:r>
            <w:r w:rsidRPr="0052096C">
              <w:rPr>
                <w:rFonts w:cs="Arial"/>
                <w:b/>
                <w:color w:val="000000"/>
                <w:sz w:val="18"/>
                <w:szCs w:val="18"/>
              </w:rPr>
              <w:t>Aspects</w:t>
            </w:r>
          </w:p>
        </w:tc>
        <w:tc>
          <w:tcPr>
            <w:tcW w:w="2090" w:type="dxa"/>
            <w:tcBorders>
              <w:top w:val="single" w:sz="8" w:space="0" w:color="6D6D6D"/>
              <w:bottom w:val="single" w:sz="8" w:space="0" w:color="6D6D6D"/>
              <w:right w:val="single" w:sz="8" w:space="0" w:color="6D6D6D"/>
            </w:tcBorders>
          </w:tcPr>
          <w:p w14:paraId="06593ED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Website performs</w:t>
            </w:r>
            <w:r>
              <w:rPr>
                <w:rFonts w:cs="Arial"/>
                <w:sz w:val="18"/>
                <w:szCs w:val="18"/>
              </w:rPr>
              <w:t xml:space="preserve"> 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are appropriate</w:t>
            </w:r>
            <w:r>
              <w:rPr>
                <w:rFonts w:cs="Arial"/>
                <w:sz w:val="18"/>
                <w:szCs w:val="18"/>
              </w:rPr>
              <w:t xml:space="preserve"> (e.g. no spaces)</w:t>
            </w:r>
            <w:r w:rsidRPr="0052096C">
              <w:rPr>
                <w:rFonts w:cs="Arial"/>
                <w:sz w:val="18"/>
                <w:szCs w:val="18"/>
              </w:rPr>
              <w:t>.</w:t>
            </w:r>
            <w:r>
              <w:rPr>
                <w:rFonts w:cs="Arial"/>
                <w:sz w:val="18"/>
                <w:szCs w:val="18"/>
              </w:rPr>
              <w:t xml:space="preserve"> Images are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w:t>
            </w:r>
            <w:r w:rsidRPr="0052096C">
              <w:rPr>
                <w:rFonts w:cs="Arial"/>
                <w:sz w:val="18"/>
                <w:szCs w:val="18"/>
              </w:rPr>
              <w:t xml:space="preserve"> </w:t>
            </w:r>
            <w:r w:rsidRPr="0052096C">
              <w:rPr>
                <w:rFonts w:cs="Arial"/>
                <w:color w:val="000000"/>
                <w:sz w:val="18"/>
                <w:szCs w:val="18"/>
              </w:rPr>
              <w:t>No technical problems can be found.</w:t>
            </w:r>
          </w:p>
        </w:tc>
        <w:tc>
          <w:tcPr>
            <w:tcW w:w="2091" w:type="dxa"/>
            <w:tcBorders>
              <w:top w:val="single" w:sz="8" w:space="0" w:color="6D6D6D"/>
              <w:bottom w:val="single" w:sz="8" w:space="0" w:color="6D6D6D"/>
              <w:right w:val="single" w:sz="8" w:space="0" w:color="6D6D6D"/>
            </w:tcBorders>
          </w:tcPr>
          <w:p w14:paraId="28CD7EE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Website performs </w:t>
            </w:r>
            <w:r>
              <w:rPr>
                <w:rFonts w:cs="Arial"/>
                <w:sz w:val="18"/>
                <w:szCs w:val="18"/>
              </w:rPr>
              <w:t>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 xml:space="preserve">are </w:t>
            </w:r>
            <w:r>
              <w:rPr>
                <w:rFonts w:cs="Arial"/>
                <w:sz w:val="18"/>
                <w:szCs w:val="18"/>
              </w:rPr>
              <w:t xml:space="preserve">mostly </w:t>
            </w:r>
            <w:r w:rsidRPr="0052096C">
              <w:rPr>
                <w:rFonts w:cs="Arial"/>
                <w:sz w:val="18"/>
                <w:szCs w:val="18"/>
              </w:rPr>
              <w:t xml:space="preserve">appropriate. </w:t>
            </w:r>
            <w:r>
              <w:rPr>
                <w:rFonts w:cs="Arial"/>
                <w:sz w:val="18"/>
                <w:szCs w:val="18"/>
              </w:rPr>
              <w:t xml:space="preserve">Images are mostly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 xml:space="preserve">. </w:t>
            </w:r>
            <w:r>
              <w:rPr>
                <w:rFonts w:cs="Arial"/>
                <w:color w:val="000000"/>
                <w:sz w:val="18"/>
                <w:szCs w:val="18"/>
              </w:rPr>
              <w:t>Minimal</w:t>
            </w:r>
            <w:r w:rsidRPr="0052096C">
              <w:rPr>
                <w:rFonts w:cs="Arial"/>
                <w:color w:val="000000"/>
                <w:sz w:val="18"/>
                <w:szCs w:val="18"/>
              </w:rPr>
              <w:t xml:space="preserve"> technical problems can be found.</w:t>
            </w:r>
          </w:p>
        </w:tc>
        <w:tc>
          <w:tcPr>
            <w:tcW w:w="2091" w:type="dxa"/>
            <w:tcBorders>
              <w:top w:val="single" w:sz="8" w:space="0" w:color="6D6D6D"/>
              <w:bottom w:val="single" w:sz="8" w:space="0" w:color="6D6D6D"/>
              <w:right w:val="single" w:sz="8" w:space="0" w:color="6D6D6D"/>
            </w:tcBorders>
          </w:tcPr>
          <w:p w14:paraId="6E892200"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 xml:space="preserve">Some problems with: filenames, </w:t>
            </w:r>
            <w:r w:rsidRPr="0052096C">
              <w:rPr>
                <w:rFonts w:cs="Arial"/>
                <w:color w:val="000000"/>
                <w:sz w:val="18"/>
                <w:szCs w:val="18"/>
              </w:rPr>
              <w:t xml:space="preserve">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w:t>
            </w:r>
            <w:r w:rsidRPr="0052096C">
              <w:rPr>
                <w:rFonts w:cs="Arial"/>
                <w:sz w:val="18"/>
                <w:szCs w:val="18"/>
              </w:rPr>
              <w:t xml:space="preserve">.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DEA56E8"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Problems with: b</w:t>
            </w:r>
            <w:r w:rsidRPr="0052096C">
              <w:rPr>
                <w:rFonts w:cs="Arial"/>
                <w:color w:val="000000"/>
                <w:sz w:val="18"/>
                <w:szCs w:val="18"/>
              </w:rPr>
              <w:t xml:space="preserve">roken links, 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 slow loading</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 spaces in file names.</w:t>
            </w:r>
          </w:p>
        </w:tc>
      </w:tr>
      <w:tr w:rsidR="00E41678" w:rsidRPr="0052096C" w14:paraId="22658715"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4227062" w14:textId="77777777" w:rsidR="00E41678" w:rsidRPr="0052096C" w:rsidRDefault="00E41678" w:rsidP="00BB322B">
            <w:pPr>
              <w:widowControl w:val="0"/>
              <w:autoSpaceDE w:val="0"/>
              <w:autoSpaceDN w:val="0"/>
              <w:adjustRightInd w:val="0"/>
              <w:rPr>
                <w:rFonts w:cs="Arial"/>
                <w:b/>
                <w:color w:val="000000"/>
                <w:sz w:val="18"/>
                <w:szCs w:val="18"/>
              </w:rPr>
            </w:pPr>
            <w:r>
              <w:rPr>
                <w:rFonts w:cs="Arial"/>
                <w:b/>
                <w:color w:val="000000"/>
                <w:sz w:val="18"/>
                <w:szCs w:val="18"/>
              </w:rPr>
              <w:t>Responsive Design</w:t>
            </w:r>
          </w:p>
        </w:tc>
        <w:tc>
          <w:tcPr>
            <w:tcW w:w="2090" w:type="dxa"/>
            <w:tcBorders>
              <w:top w:val="single" w:sz="8" w:space="0" w:color="6D6D6D"/>
              <w:bottom w:val="single" w:sz="8" w:space="0" w:color="6D6D6D"/>
              <w:right w:val="single" w:sz="8" w:space="0" w:color="6D6D6D"/>
            </w:tcBorders>
          </w:tcPr>
          <w:p w14:paraId="283E3F9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any resolution, is clearly well-designed for small (phone), medium (tablet) and large (desktop) screens. Media queries are well-used.</w:t>
            </w:r>
          </w:p>
        </w:tc>
        <w:tc>
          <w:tcPr>
            <w:tcW w:w="2091" w:type="dxa"/>
            <w:tcBorders>
              <w:top w:val="single" w:sz="8" w:space="0" w:color="6D6D6D"/>
              <w:bottom w:val="single" w:sz="8" w:space="0" w:color="6D6D6D"/>
              <w:right w:val="single" w:sz="8" w:space="0" w:color="6D6D6D"/>
            </w:tcBorders>
          </w:tcPr>
          <w:p w14:paraId="771A2B1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multiple resolutions, is designed for at least small (phone) and large (desktop) screens. Media queries are well-used.</w:t>
            </w:r>
          </w:p>
        </w:tc>
        <w:tc>
          <w:tcPr>
            <w:tcW w:w="2091" w:type="dxa"/>
            <w:tcBorders>
              <w:top w:val="single" w:sz="8" w:space="0" w:color="6D6D6D"/>
              <w:bottom w:val="single" w:sz="8" w:space="0" w:color="6D6D6D"/>
              <w:right w:val="single" w:sz="8" w:space="0" w:color="6D6D6D"/>
            </w:tcBorders>
          </w:tcPr>
          <w:p w14:paraId="41F4FEA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intentionally displays differently at multiple resolutions through media queries but there are problems at certain sizes.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9538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is not responsive. No media queries.</w:t>
            </w:r>
          </w:p>
        </w:tc>
      </w:tr>
      <w:tr w:rsidR="00E41678" w:rsidRPr="0052096C" w14:paraId="295C3C52"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2BFBF6FD"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JavaScript</w:t>
            </w:r>
          </w:p>
        </w:tc>
        <w:tc>
          <w:tcPr>
            <w:tcW w:w="2090" w:type="dxa"/>
            <w:tcBorders>
              <w:top w:val="single" w:sz="8" w:space="0" w:color="6D6D6D"/>
              <w:bottom w:val="single" w:sz="8" w:space="0" w:color="6D6D6D"/>
              <w:right w:val="single" w:sz="8" w:space="0" w:color="6D6D6D"/>
            </w:tcBorders>
          </w:tcPr>
          <w:p w14:paraId="7C3F10E3" w14:textId="68BD0CA1"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Good</w:t>
            </w:r>
            <w:r w:rsidRPr="0052096C">
              <w:rPr>
                <w:rFonts w:cs="Arial"/>
                <w:color w:val="000000"/>
                <w:sz w:val="18"/>
                <w:szCs w:val="18"/>
              </w:rPr>
              <w:t xml:space="preserve"> use of JavaScript </w:t>
            </w:r>
            <w:r>
              <w:rPr>
                <w:rFonts w:cs="Arial"/>
                <w:color w:val="000000"/>
                <w:sz w:val="18"/>
                <w:szCs w:val="18"/>
              </w:rPr>
              <w:t>including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1A77D186" w14:textId="42AC791C" w:rsidR="00E41678" w:rsidRPr="0052096C" w:rsidRDefault="00E41678" w:rsidP="00E41678">
            <w:pPr>
              <w:widowControl w:val="0"/>
              <w:autoSpaceDE w:val="0"/>
              <w:autoSpaceDN w:val="0"/>
              <w:adjustRightInd w:val="0"/>
              <w:rPr>
                <w:rFonts w:cs="Arial"/>
                <w:sz w:val="18"/>
                <w:szCs w:val="20"/>
              </w:rPr>
            </w:pPr>
            <w:r w:rsidRPr="0052096C">
              <w:rPr>
                <w:rFonts w:cs="Arial"/>
                <w:color w:val="000000"/>
                <w:sz w:val="18"/>
                <w:szCs w:val="18"/>
              </w:rPr>
              <w:t xml:space="preserve">Sufficient use of JavaScript </w:t>
            </w:r>
            <w:r>
              <w:rPr>
                <w:rFonts w:cs="Arial"/>
                <w:color w:val="000000"/>
                <w:sz w:val="18"/>
                <w:szCs w:val="18"/>
              </w:rPr>
              <w:t>including some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w:t>
            </w:r>
            <w:r>
              <w:rPr>
                <w:rFonts w:cs="Arial"/>
                <w:color w:val="000000"/>
                <w:sz w:val="18"/>
                <w:szCs w:val="18"/>
              </w:rPr>
              <w:t xml:space="preserve">mostly </w:t>
            </w:r>
            <w:r w:rsidRPr="0052096C">
              <w:rPr>
                <w:rFonts w:cs="Arial"/>
                <w:color w:val="000000"/>
                <w:sz w:val="18"/>
                <w:szCs w:val="18"/>
              </w:rPr>
              <w:t xml:space="preserve">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 but with some problems</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01ADBB4E" w14:textId="4C6DBC80"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U</w:t>
            </w:r>
            <w:r w:rsidRPr="0052096C">
              <w:rPr>
                <w:rFonts w:cs="Arial"/>
                <w:color w:val="000000"/>
                <w:sz w:val="18"/>
                <w:szCs w:val="18"/>
              </w:rPr>
              <w:t>se of JavaScript</w:t>
            </w:r>
            <w:r>
              <w:rPr>
                <w:rFonts w:cs="Arial"/>
                <w:color w:val="000000"/>
                <w:sz w:val="18"/>
                <w:szCs w:val="18"/>
              </w:rPr>
              <w:t xml:space="preserve"> is minimal</w:t>
            </w:r>
            <w:r w:rsidRPr="0052096C">
              <w:rPr>
                <w:rFonts w:cs="Arial"/>
                <w:color w:val="000000"/>
                <w:sz w:val="18"/>
                <w:szCs w:val="18"/>
              </w:rPr>
              <w:t xml:space="preserve">. </w:t>
            </w:r>
            <w:r>
              <w:rPr>
                <w:rFonts w:cs="Arial"/>
                <w:color w:val="000000"/>
                <w:sz w:val="18"/>
                <w:szCs w:val="18"/>
              </w:rPr>
              <w:t>Some c</w:t>
            </w:r>
            <w:r w:rsidRPr="0052096C">
              <w:rPr>
                <w:rFonts w:cs="Arial"/>
                <w:color w:val="000000"/>
                <w:sz w:val="18"/>
                <w:szCs w:val="18"/>
              </w:rPr>
              <w:t xml:space="preserve">ode used is of a low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0F7469A" w14:textId="75DF42C9"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 xml:space="preserve">No </w:t>
            </w:r>
            <w:r w:rsidRPr="0052096C">
              <w:rPr>
                <w:rFonts w:cs="Arial"/>
                <w:color w:val="000000"/>
                <w:sz w:val="18"/>
                <w:szCs w:val="18"/>
              </w:rPr>
              <w:t>JavaScript.</w:t>
            </w:r>
          </w:p>
        </w:tc>
      </w:tr>
      <w:tr w:rsidR="00E41678" w:rsidRPr="0052096C" w14:paraId="1D8271A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43D4ED02"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Report</w:t>
            </w:r>
          </w:p>
        </w:tc>
        <w:tc>
          <w:tcPr>
            <w:tcW w:w="2090" w:type="dxa"/>
            <w:tcBorders>
              <w:top w:val="single" w:sz="8" w:space="0" w:color="6D6D6D"/>
              <w:bottom w:val="single" w:sz="8" w:space="0" w:color="6D6D6D"/>
              <w:right w:val="single" w:sz="8" w:space="0" w:color="6D6D6D"/>
            </w:tcBorders>
          </w:tcPr>
          <w:p w14:paraId="5A952BC9"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Report is complete and shows thoughtful reflection on the group development process</w:t>
            </w:r>
          </w:p>
        </w:tc>
        <w:tc>
          <w:tcPr>
            <w:tcW w:w="2091" w:type="dxa"/>
            <w:tcBorders>
              <w:top w:val="single" w:sz="8" w:space="0" w:color="6D6D6D"/>
              <w:bottom w:val="single" w:sz="8" w:space="0" w:color="6D6D6D"/>
              <w:right w:val="single" w:sz="8" w:space="0" w:color="6D6D6D"/>
            </w:tcBorders>
          </w:tcPr>
          <w:p w14:paraId="27BD917E"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complete </w:t>
            </w:r>
            <w:r>
              <w:rPr>
                <w:rFonts w:cs="Arial"/>
                <w:color w:val="000000"/>
                <w:sz w:val="18"/>
                <w:szCs w:val="18"/>
              </w:rPr>
              <w:t>but</w:t>
            </w:r>
            <w:r w:rsidRPr="0052096C">
              <w:rPr>
                <w:rFonts w:cs="Arial"/>
                <w:color w:val="000000"/>
                <w:sz w:val="18"/>
                <w:szCs w:val="18"/>
              </w:rPr>
              <w:t xml:space="preserve"> </w:t>
            </w:r>
            <w:r>
              <w:rPr>
                <w:rFonts w:cs="Arial"/>
                <w:color w:val="000000"/>
                <w:sz w:val="18"/>
                <w:szCs w:val="18"/>
              </w:rPr>
              <w:t>lacks</w:t>
            </w:r>
            <w:r w:rsidRPr="0052096C">
              <w:rPr>
                <w:rFonts w:cs="Arial"/>
                <w:color w:val="000000"/>
                <w:sz w:val="18"/>
                <w:szCs w:val="18"/>
              </w:rPr>
              <w:t xml:space="preserve"> thoughtful reflection on the group development process</w:t>
            </w:r>
          </w:p>
        </w:tc>
        <w:tc>
          <w:tcPr>
            <w:tcW w:w="2091" w:type="dxa"/>
            <w:tcBorders>
              <w:top w:val="single" w:sz="8" w:space="0" w:color="6D6D6D"/>
              <w:bottom w:val="single" w:sz="8" w:space="0" w:color="6D6D6D"/>
              <w:right w:val="single" w:sz="8" w:space="0" w:color="6D6D6D"/>
            </w:tcBorders>
          </w:tcPr>
          <w:p w14:paraId="2E834F9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w:t>
            </w:r>
            <w:r>
              <w:rPr>
                <w:rFonts w:cs="Arial"/>
                <w:color w:val="000000"/>
                <w:sz w:val="18"/>
                <w:szCs w:val="18"/>
              </w:rPr>
              <w:t xml:space="preserve">mostly </w:t>
            </w:r>
            <w:r w:rsidRPr="0052096C">
              <w:rPr>
                <w:rFonts w:cs="Arial"/>
                <w:color w:val="000000"/>
                <w:sz w:val="18"/>
                <w:szCs w:val="18"/>
              </w:rPr>
              <w:t>complete and reflection is insufficient or unthoughtful</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E910BE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incomplete and/or reflection is </w:t>
            </w:r>
            <w:r>
              <w:rPr>
                <w:rFonts w:cs="Arial"/>
                <w:color w:val="000000"/>
                <w:sz w:val="18"/>
                <w:szCs w:val="18"/>
              </w:rPr>
              <w:t>poor</w:t>
            </w:r>
          </w:p>
        </w:tc>
      </w:tr>
    </w:tbl>
    <w:p w14:paraId="304F4B05" w14:textId="77777777" w:rsidR="00E41678" w:rsidRPr="0052096C" w:rsidRDefault="00E41678" w:rsidP="00E41678">
      <w:pPr>
        <w:rPr>
          <w:rFonts w:cs="Arial"/>
        </w:rPr>
      </w:pPr>
    </w:p>
    <w:p w14:paraId="2836A6DF" w14:textId="77777777" w:rsidR="00E41678" w:rsidRPr="00E41678" w:rsidRDefault="00E41678" w:rsidP="00630177">
      <w:pPr>
        <w:rPr>
          <w:rFonts w:cs="Arial"/>
          <w:lang w:val="en-AU"/>
        </w:rPr>
      </w:pPr>
    </w:p>
    <w:sectPr w:rsidR="00E41678" w:rsidRPr="00E41678"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88B1D" w14:textId="77777777" w:rsidR="00F40AD2" w:rsidRDefault="00F40AD2" w:rsidP="00B4257A">
      <w:r>
        <w:separator/>
      </w:r>
    </w:p>
  </w:endnote>
  <w:endnote w:type="continuationSeparator" w:id="0">
    <w:p w14:paraId="6BA73626" w14:textId="77777777" w:rsidR="00F40AD2" w:rsidRDefault="00F40AD2"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Gill Sans">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58E9C9AF" w:rsidR="00807954" w:rsidRDefault="00807954" w:rsidP="000D6AA2">
    <w:pPr>
      <w:pStyle w:val="Footer"/>
      <w:tabs>
        <w:tab w:val="clear" w:pos="8640"/>
        <w:tab w:val="left" w:pos="6867"/>
        <w:tab w:val="right" w:pos="9639"/>
      </w:tabs>
    </w:pPr>
    <w:r w:rsidRPr="008611CB">
      <w:t>© 201</w:t>
    </w:r>
    <w:r w:rsidR="00B7613F">
      <w:t>6</w:t>
    </w:r>
    <w:r w:rsidRPr="008611CB">
      <w:t xml:space="preserve"> – Information Technology @ James Cook University</w:t>
    </w:r>
    <w:r>
      <w:tab/>
    </w:r>
    <w:r w:rsidRPr="000D6AA2">
      <w:rPr>
        <w:rFonts w:cs="Arial"/>
      </w:rPr>
      <w:tab/>
    </w:r>
    <w:r w:rsidRPr="000D6AA2">
      <w:rPr>
        <w:rFonts w:cs="Arial"/>
      </w:rPr>
      <w:fldChar w:fldCharType="begin"/>
    </w:r>
    <w:r w:rsidRPr="000D6AA2">
      <w:rPr>
        <w:rFonts w:cs="Arial"/>
      </w:rPr>
      <w:instrText xml:space="preserve"> PAGE </w:instrText>
    </w:r>
    <w:r w:rsidRPr="000D6AA2">
      <w:rPr>
        <w:rFonts w:cs="Arial"/>
      </w:rPr>
      <w:fldChar w:fldCharType="separate"/>
    </w:r>
    <w:r w:rsidR="008D64C6">
      <w:rPr>
        <w:rFonts w:cs="Arial"/>
        <w:noProof/>
      </w:rPr>
      <w:t>1</w:t>
    </w:r>
    <w:r w:rsidRPr="000D6AA2">
      <w:rPr>
        <w:rFonts w:cs="Arial"/>
      </w:rPr>
      <w:fldChar w:fldCharType="end"/>
    </w:r>
    <w:r>
      <w:rPr>
        <w:rFonts w:cs="Arial"/>
      </w:rPr>
      <w:t>/</w:t>
    </w:r>
    <w:r w:rsidRPr="000D6AA2">
      <w:rPr>
        <w:rFonts w:cs="Arial"/>
      </w:rPr>
      <w:fldChar w:fldCharType="begin"/>
    </w:r>
    <w:r w:rsidRPr="000D6AA2">
      <w:rPr>
        <w:rFonts w:cs="Arial"/>
      </w:rPr>
      <w:instrText xml:space="preserve"> NUMPAGES </w:instrText>
    </w:r>
    <w:r w:rsidRPr="000D6AA2">
      <w:rPr>
        <w:rFonts w:cs="Arial"/>
      </w:rPr>
      <w:fldChar w:fldCharType="separate"/>
    </w:r>
    <w:r w:rsidR="008D64C6">
      <w:rPr>
        <w:rFonts w:cs="Arial"/>
        <w:noProof/>
      </w:rPr>
      <w:t>6</w:t>
    </w:r>
    <w:r w:rsidRPr="000D6AA2">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F864E" w14:textId="77777777" w:rsidR="00F40AD2" w:rsidRDefault="00F40AD2" w:rsidP="00B4257A">
      <w:r>
        <w:separator/>
      </w:r>
    </w:p>
  </w:footnote>
  <w:footnote w:type="continuationSeparator" w:id="0">
    <w:p w14:paraId="456D0A46" w14:textId="77777777" w:rsidR="00F40AD2" w:rsidRDefault="00F40AD2" w:rsidP="00B42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rd, Lindsay">
    <w15:presenceInfo w15:providerId="None" w15:userId="Ward, Linds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GwMLYwNzExtbA0NbdQ0lEKTi0uzszPAykwqgUA0x6ZOywAAAA="/>
  </w:docVars>
  <w:rsids>
    <w:rsidRoot w:val="005D21DA"/>
    <w:rsid w:val="000019D7"/>
    <w:rsid w:val="00004F80"/>
    <w:rsid w:val="00017ADD"/>
    <w:rsid w:val="00021EF4"/>
    <w:rsid w:val="00023C2E"/>
    <w:rsid w:val="00031781"/>
    <w:rsid w:val="00043F2F"/>
    <w:rsid w:val="00057280"/>
    <w:rsid w:val="00066869"/>
    <w:rsid w:val="00067862"/>
    <w:rsid w:val="000942C1"/>
    <w:rsid w:val="00095EAC"/>
    <w:rsid w:val="000976A7"/>
    <w:rsid w:val="000A3050"/>
    <w:rsid w:val="000A38B0"/>
    <w:rsid w:val="000A3F32"/>
    <w:rsid w:val="000A4C2F"/>
    <w:rsid w:val="000A524B"/>
    <w:rsid w:val="000B2E54"/>
    <w:rsid w:val="000B6D7A"/>
    <w:rsid w:val="000C421E"/>
    <w:rsid w:val="000C42C4"/>
    <w:rsid w:val="000D6AA2"/>
    <w:rsid w:val="0010652C"/>
    <w:rsid w:val="00106697"/>
    <w:rsid w:val="00115F70"/>
    <w:rsid w:val="00116605"/>
    <w:rsid w:val="00120824"/>
    <w:rsid w:val="0014104A"/>
    <w:rsid w:val="00143D73"/>
    <w:rsid w:val="00145E0C"/>
    <w:rsid w:val="0015045F"/>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30177"/>
    <w:rsid w:val="00631BBC"/>
    <w:rsid w:val="00632C40"/>
    <w:rsid w:val="00642EBC"/>
    <w:rsid w:val="006522F0"/>
    <w:rsid w:val="00655901"/>
    <w:rsid w:val="00665C63"/>
    <w:rsid w:val="006671B2"/>
    <w:rsid w:val="00674444"/>
    <w:rsid w:val="00694BBB"/>
    <w:rsid w:val="006A33E9"/>
    <w:rsid w:val="006A36E0"/>
    <w:rsid w:val="006B08DB"/>
    <w:rsid w:val="006B1022"/>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55301"/>
    <w:rsid w:val="007604D3"/>
    <w:rsid w:val="007610FA"/>
    <w:rsid w:val="00767771"/>
    <w:rsid w:val="007759C4"/>
    <w:rsid w:val="007805EA"/>
    <w:rsid w:val="007841AD"/>
    <w:rsid w:val="007855D1"/>
    <w:rsid w:val="0078590E"/>
    <w:rsid w:val="00795543"/>
    <w:rsid w:val="00796156"/>
    <w:rsid w:val="007A3E08"/>
    <w:rsid w:val="007A596D"/>
    <w:rsid w:val="007B1ECD"/>
    <w:rsid w:val="007C495D"/>
    <w:rsid w:val="007C4AB0"/>
    <w:rsid w:val="007E1CE4"/>
    <w:rsid w:val="007E5F8E"/>
    <w:rsid w:val="007F6D28"/>
    <w:rsid w:val="008042EC"/>
    <w:rsid w:val="00807954"/>
    <w:rsid w:val="00815118"/>
    <w:rsid w:val="00824500"/>
    <w:rsid w:val="008275D2"/>
    <w:rsid w:val="0083048D"/>
    <w:rsid w:val="008372D5"/>
    <w:rsid w:val="0084384C"/>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D64C6"/>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7C6"/>
    <w:rsid w:val="00AF4217"/>
    <w:rsid w:val="00AF592D"/>
    <w:rsid w:val="00B042D1"/>
    <w:rsid w:val="00B1024A"/>
    <w:rsid w:val="00B11463"/>
    <w:rsid w:val="00B1425C"/>
    <w:rsid w:val="00B2294F"/>
    <w:rsid w:val="00B22D6E"/>
    <w:rsid w:val="00B3446B"/>
    <w:rsid w:val="00B4257A"/>
    <w:rsid w:val="00B50BEC"/>
    <w:rsid w:val="00B51695"/>
    <w:rsid w:val="00B574F3"/>
    <w:rsid w:val="00B62ADD"/>
    <w:rsid w:val="00B65DEC"/>
    <w:rsid w:val="00B675CB"/>
    <w:rsid w:val="00B677F3"/>
    <w:rsid w:val="00B73359"/>
    <w:rsid w:val="00B7613F"/>
    <w:rsid w:val="00B77B5A"/>
    <w:rsid w:val="00B82C61"/>
    <w:rsid w:val="00B91D5E"/>
    <w:rsid w:val="00B94279"/>
    <w:rsid w:val="00BA5A20"/>
    <w:rsid w:val="00BC272C"/>
    <w:rsid w:val="00BC5567"/>
    <w:rsid w:val="00BD207D"/>
    <w:rsid w:val="00BD6033"/>
    <w:rsid w:val="00BE3406"/>
    <w:rsid w:val="00BE3D4B"/>
    <w:rsid w:val="00BF3B92"/>
    <w:rsid w:val="00C14B14"/>
    <w:rsid w:val="00C20007"/>
    <w:rsid w:val="00C34FAD"/>
    <w:rsid w:val="00C37895"/>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22A85"/>
    <w:rsid w:val="00D3296C"/>
    <w:rsid w:val="00D33DEB"/>
    <w:rsid w:val="00D36F31"/>
    <w:rsid w:val="00D522E7"/>
    <w:rsid w:val="00D60E43"/>
    <w:rsid w:val="00D61ECE"/>
    <w:rsid w:val="00D622D4"/>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17570"/>
    <w:rsid w:val="00E208EA"/>
    <w:rsid w:val="00E2540D"/>
    <w:rsid w:val="00E3074F"/>
    <w:rsid w:val="00E41678"/>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40AD2"/>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47135054-F8A0-4E89-8164-B277C43B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84C"/>
    <w:rPr>
      <w:rFonts w:ascii="Arial" w:hAnsi="Arial"/>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eastAsia="Times New Roman"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styleId="CommentSubject">
    <w:name w:val="annotation subject"/>
    <w:basedOn w:val="CommentText"/>
    <w:next w:val="CommentText"/>
    <w:link w:val="CommentSubjectChar"/>
    <w:uiPriority w:val="99"/>
    <w:semiHidden/>
    <w:unhideWhenUsed/>
    <w:rsid w:val="0084384C"/>
    <w:rPr>
      <w:rFonts w:ascii="Gill Sans" w:hAnsi="Gill Sans"/>
      <w:b/>
      <w:bCs/>
      <w:sz w:val="20"/>
      <w:szCs w:val="20"/>
    </w:rPr>
  </w:style>
  <w:style w:type="character" w:customStyle="1" w:styleId="CommentSubjectChar">
    <w:name w:val="Comment Subject Char"/>
    <w:basedOn w:val="CommentTextChar"/>
    <w:link w:val="CommentSubject"/>
    <w:uiPriority w:val="99"/>
    <w:semiHidden/>
    <w:rsid w:val="0084384C"/>
    <w:rPr>
      <w:rFonts w:ascii="Gill Sans" w:hAnsi="Gill Sans"/>
      <w:b/>
      <w:bCs/>
      <w:sz w:val="20"/>
      <w:szCs w:val="20"/>
    </w:rPr>
  </w:style>
  <w:style w:type="paragraph" w:styleId="Revision">
    <w:name w:val="Revision"/>
    <w:hidden/>
    <w:uiPriority w:val="99"/>
    <w:semiHidden/>
    <w:rsid w:val="00E4167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tudentweb.jcu.edu.sg" TargetMode="External"/><Relationship Id="rId4" Type="http://schemas.openxmlformats.org/officeDocument/2006/relationships/webSettings" Target="webSettings.xml"/><Relationship Id="rId9" Type="http://schemas.openxmlformats.org/officeDocument/2006/relationships/hyperlink" Target="http://www.draw.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Sithira Vadivel</cp:lastModifiedBy>
  <cp:revision>8</cp:revision>
  <cp:lastPrinted>2015-08-24T01:57:00Z</cp:lastPrinted>
  <dcterms:created xsi:type="dcterms:W3CDTF">2016-04-02T15:46:00Z</dcterms:created>
  <dcterms:modified xsi:type="dcterms:W3CDTF">2016-04-21T08:20:00Z</dcterms:modified>
</cp:coreProperties>
</file>